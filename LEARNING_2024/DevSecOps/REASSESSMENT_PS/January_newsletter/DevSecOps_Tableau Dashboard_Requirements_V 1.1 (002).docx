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A85" w:rsidRDefault="00A46A85"/>
    <w:p w:rsidR="00ED079D" w:rsidRDefault="00ED079D"/>
    <w:p w:rsidR="00ED079D" w:rsidRDefault="00ED079D" w:rsidP="00ED079D">
      <w:pPr>
        <w:pStyle w:val="DocumentTitle"/>
      </w:pPr>
      <w:r>
        <w:rPr>
          <w:sz w:val="32"/>
        </w:rPr>
        <w:t>DevSecOps Tableau Dashboard</w:t>
      </w:r>
      <w:r>
        <w:t>–Requirements</w:t>
      </w:r>
    </w:p>
    <w:tbl>
      <w:tblPr>
        <w:tblW w:w="0" w:type="auto"/>
        <w:jc w:val="center"/>
        <w:tblLayout w:type="fixed"/>
        <w:tblLook w:val="04A0" w:firstRow="1" w:lastRow="0" w:firstColumn="1" w:lastColumn="0" w:noHBand="0" w:noVBand="1"/>
      </w:tblPr>
      <w:tblGrid>
        <w:gridCol w:w="2563"/>
        <w:gridCol w:w="2448"/>
        <w:gridCol w:w="2448"/>
      </w:tblGrid>
      <w:tr w:rsidR="00ED079D" w:rsidTr="00B30BCF">
        <w:trPr>
          <w:jc w:val="center"/>
        </w:trPr>
        <w:tc>
          <w:tcPr>
            <w:tcW w:w="2563" w:type="dxa"/>
            <w:hideMark/>
          </w:tcPr>
          <w:p w:rsidR="00ED079D" w:rsidRDefault="00ED079D" w:rsidP="00B30BCF">
            <w:pPr>
              <w:rPr>
                <w:rStyle w:val="TitlePage5Char"/>
              </w:rPr>
            </w:pPr>
            <w:r>
              <w:rPr>
                <w:rStyle w:val="TitlePage5Char"/>
              </w:rPr>
              <w:t>DOCUMENT NUMBER:</w:t>
            </w:r>
          </w:p>
        </w:tc>
        <w:tc>
          <w:tcPr>
            <w:tcW w:w="2448" w:type="dxa"/>
            <w:hideMark/>
          </w:tcPr>
          <w:p w:rsidR="00ED079D" w:rsidRDefault="00ED079D" w:rsidP="00B30BCF">
            <w:pPr>
              <w:rPr>
                <w:rStyle w:val="TitlePage5Char"/>
              </w:rPr>
            </w:pPr>
            <w:r>
              <w:rPr>
                <w:rStyle w:val="TitlePage5Char"/>
              </w:rPr>
              <w:t>RELEASE/REVISION:</w:t>
            </w:r>
          </w:p>
        </w:tc>
        <w:tc>
          <w:tcPr>
            <w:tcW w:w="2448" w:type="dxa"/>
            <w:hideMark/>
          </w:tcPr>
          <w:p w:rsidR="00ED079D" w:rsidRDefault="00ED079D" w:rsidP="00B30BCF">
            <w:pPr>
              <w:rPr>
                <w:rStyle w:val="TitlePage5Char"/>
              </w:rPr>
            </w:pPr>
            <w:r>
              <w:rPr>
                <w:rStyle w:val="TitlePage5Char"/>
              </w:rPr>
              <w:t>RELEASE/REVISION DATE:</w:t>
            </w:r>
          </w:p>
        </w:tc>
      </w:tr>
      <w:tr w:rsidR="00ED079D" w:rsidTr="00B30BCF">
        <w:trPr>
          <w:jc w:val="center"/>
        </w:trPr>
        <w:tc>
          <w:tcPr>
            <w:tcW w:w="2563" w:type="dxa"/>
            <w:hideMark/>
          </w:tcPr>
          <w:p w:rsidR="00ED079D" w:rsidRDefault="00ED079D" w:rsidP="00B30BCF">
            <w:r>
              <w:t>TBD</w:t>
            </w:r>
          </w:p>
        </w:tc>
        <w:tc>
          <w:tcPr>
            <w:tcW w:w="2448" w:type="dxa"/>
            <w:hideMark/>
          </w:tcPr>
          <w:p w:rsidR="00ED079D" w:rsidRDefault="00ED079D" w:rsidP="00B30BCF">
            <w:r>
              <w:t xml:space="preserve">       NEW</w:t>
            </w:r>
          </w:p>
        </w:tc>
        <w:tc>
          <w:tcPr>
            <w:tcW w:w="2448" w:type="dxa"/>
            <w:hideMark/>
          </w:tcPr>
          <w:p w:rsidR="00ED079D" w:rsidRDefault="00ED079D" w:rsidP="00B30BCF">
            <w:r>
              <w:t>9/25/2023</w:t>
            </w:r>
          </w:p>
        </w:tc>
      </w:tr>
    </w:tbl>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rsidP="00ED079D">
      <w:pPr>
        <w:pStyle w:val="TitlePage3"/>
      </w:pPr>
      <w:r>
        <w:t>CONTENT OWNER:</w:t>
      </w:r>
    </w:p>
    <w:p w:rsidR="00ED079D" w:rsidRPr="00ED079D" w:rsidRDefault="00ED079D" w:rsidP="00ED079D">
      <w:pPr>
        <w:ind w:left="2880" w:firstLine="720"/>
        <w:rPr>
          <w:b/>
        </w:rPr>
      </w:pPr>
      <w:r w:rsidRPr="00ED079D">
        <w:rPr>
          <w:b/>
        </w:rPr>
        <w:t>DevSecOps Core team</w:t>
      </w:r>
    </w:p>
    <w:p w:rsidR="00ED079D" w:rsidRDefault="00ED079D"/>
    <w:p w:rsidR="00ED079D" w:rsidRDefault="00ED079D"/>
    <w:p w:rsidR="00ED079D" w:rsidRDefault="00ED079D"/>
    <w:p w:rsidR="00ED079D" w:rsidRDefault="00ED079D" w:rsidP="00ED079D">
      <w:pPr>
        <w:pStyle w:val="TitlePage5"/>
      </w:pPr>
      <w:r>
        <w:t>All future revisions to this document shall be approved by the content owner prior to release. The information contained herein is PROPRIETARY to The Boeing Company and shall not be reproduced or disclosed in whole or in part or used for any purpose except when the user possesses direct, written authorization from.</w:t>
      </w:r>
    </w:p>
    <w:p w:rsidR="00ED079D" w:rsidRDefault="00ED079D" w:rsidP="00ED079D">
      <w:pPr>
        <w:pStyle w:val="Title"/>
      </w:pPr>
      <w:bookmarkStart w:id="0" w:name="_Toc416686891"/>
      <w:bookmarkStart w:id="1" w:name="_Toc416677407"/>
      <w:bookmarkStart w:id="2" w:name="_Toc415557310"/>
      <w:bookmarkStart w:id="3" w:name="_Toc415473469"/>
      <w:bookmarkStart w:id="4" w:name="_Toc415465868"/>
      <w:bookmarkStart w:id="5" w:name="_Toc415451759"/>
      <w:bookmarkStart w:id="6" w:name="_Toc415449646"/>
      <w:r>
        <w:lastRenderedPageBreak/>
        <w:t>Document Information</w:t>
      </w:r>
      <w:bookmarkEnd w:id="0"/>
      <w:bookmarkEnd w:id="1"/>
      <w:bookmarkEnd w:id="2"/>
      <w:bookmarkEnd w:id="3"/>
      <w:bookmarkEnd w:id="4"/>
      <w:bookmarkEnd w:id="5"/>
      <w:bookmarkEnd w:id="6"/>
    </w:p>
    <w:tbl>
      <w:tblPr>
        <w:tblW w:w="8640" w:type="dxa"/>
        <w:jc w:val="center"/>
        <w:tblLayout w:type="fixed"/>
        <w:tblLook w:val="04A0" w:firstRow="1" w:lastRow="0" w:firstColumn="1" w:lastColumn="0" w:noHBand="0" w:noVBand="1"/>
      </w:tblPr>
      <w:tblGrid>
        <w:gridCol w:w="2015"/>
        <w:gridCol w:w="864"/>
        <w:gridCol w:w="2735"/>
        <w:gridCol w:w="144"/>
        <w:gridCol w:w="92"/>
        <w:gridCol w:w="1384"/>
        <w:gridCol w:w="236"/>
        <w:gridCol w:w="1170"/>
      </w:tblGrid>
      <w:tr w:rsidR="00ED079D" w:rsidTr="00B30BCF">
        <w:trPr>
          <w:jc w:val="center"/>
        </w:trPr>
        <w:tc>
          <w:tcPr>
            <w:tcW w:w="2879" w:type="dxa"/>
            <w:gridSpan w:val="2"/>
            <w:tcBorders>
              <w:top w:val="single" w:sz="6" w:space="0" w:color="auto"/>
              <w:left w:val="single" w:sz="6" w:space="0" w:color="auto"/>
              <w:bottom w:val="single" w:sz="6" w:space="0" w:color="auto"/>
              <w:right w:val="single" w:sz="6" w:space="0" w:color="auto"/>
            </w:tcBorders>
          </w:tcPr>
          <w:p w:rsidR="00ED079D" w:rsidRDefault="00ED079D" w:rsidP="00B30BCF">
            <w:pPr>
              <w:autoSpaceDE w:val="0"/>
              <w:autoSpaceDN w:val="0"/>
              <w:adjustRightInd w:val="0"/>
              <w:spacing w:before="60" w:after="60"/>
              <w:rPr>
                <w:rFonts w:ascii="Arial" w:hAnsi="Arial" w:cs="Arial"/>
                <w:b/>
                <w:bCs/>
                <w:sz w:val="16"/>
                <w:szCs w:val="16"/>
              </w:rPr>
            </w:pPr>
            <w:r>
              <w:rPr>
                <w:rFonts w:ascii="Arial" w:hAnsi="Arial" w:cs="Arial"/>
                <w:b/>
                <w:bCs/>
                <w:sz w:val="16"/>
                <w:szCs w:val="16"/>
              </w:rPr>
              <w:t>Document Type</w:t>
            </w:r>
          </w:p>
          <w:p w:rsidR="00ED079D" w:rsidRDefault="00EA4FFA" w:rsidP="00B30BCF">
            <w:pPr>
              <w:autoSpaceDE w:val="0"/>
              <w:autoSpaceDN w:val="0"/>
              <w:adjustRightInd w:val="0"/>
              <w:spacing w:before="60" w:after="60"/>
              <w:rPr>
                <w:rFonts w:ascii="Arial" w:hAnsi="Arial" w:cs="Arial"/>
              </w:rPr>
            </w:pPr>
            <w:r w:rsidRPr="00437975">
              <w:rPr>
                <w:rFonts w:ascii="Arial" w:hAnsi="Arial" w:cs="Arial"/>
                <w:sz w:val="20"/>
              </w:rPr>
              <w:t>Functional Requirements</w:t>
            </w:r>
          </w:p>
        </w:tc>
        <w:tc>
          <w:tcPr>
            <w:tcW w:w="2879" w:type="dxa"/>
            <w:gridSpan w:val="2"/>
            <w:tcBorders>
              <w:top w:val="single" w:sz="6" w:space="0" w:color="auto"/>
              <w:left w:val="single" w:sz="6" w:space="0" w:color="auto"/>
              <w:bottom w:val="single" w:sz="6" w:space="0" w:color="auto"/>
              <w:right w:val="single" w:sz="6" w:space="0" w:color="auto"/>
            </w:tcBorders>
            <w:hideMark/>
          </w:tcPr>
          <w:p w:rsidR="00ED079D" w:rsidRDefault="00ED079D" w:rsidP="00B30BCF">
            <w:pPr>
              <w:autoSpaceDE w:val="0"/>
              <w:autoSpaceDN w:val="0"/>
              <w:adjustRightInd w:val="0"/>
              <w:spacing w:before="60" w:after="60"/>
              <w:rPr>
                <w:rFonts w:ascii="Arial" w:hAnsi="Arial" w:cs="Arial"/>
                <w:b/>
                <w:bCs/>
                <w:sz w:val="16"/>
                <w:szCs w:val="16"/>
              </w:rPr>
            </w:pPr>
            <w:r>
              <w:rPr>
                <w:rFonts w:ascii="Arial" w:hAnsi="Arial" w:cs="Arial"/>
                <w:b/>
                <w:bCs/>
                <w:sz w:val="16"/>
                <w:szCs w:val="16"/>
              </w:rPr>
              <w:t>Original Release Date</w:t>
            </w:r>
          </w:p>
          <w:p w:rsidR="00ED079D" w:rsidRDefault="00ED079D" w:rsidP="00B30BCF">
            <w:pPr>
              <w:autoSpaceDE w:val="0"/>
              <w:autoSpaceDN w:val="0"/>
              <w:adjustRightInd w:val="0"/>
              <w:spacing w:before="60" w:after="60"/>
              <w:rPr>
                <w:rFonts w:ascii="Arial" w:hAnsi="Arial" w:cs="Arial"/>
              </w:rPr>
            </w:pPr>
          </w:p>
        </w:tc>
        <w:tc>
          <w:tcPr>
            <w:tcW w:w="2882" w:type="dxa"/>
            <w:gridSpan w:val="4"/>
            <w:tcBorders>
              <w:top w:val="single" w:sz="6" w:space="0" w:color="auto"/>
              <w:left w:val="single" w:sz="6" w:space="0" w:color="auto"/>
              <w:bottom w:val="single" w:sz="6" w:space="0" w:color="auto"/>
              <w:right w:val="single" w:sz="6" w:space="0" w:color="auto"/>
            </w:tcBorders>
          </w:tcPr>
          <w:p w:rsidR="00ED079D" w:rsidRDefault="00ED079D" w:rsidP="00B30BCF">
            <w:pPr>
              <w:autoSpaceDE w:val="0"/>
              <w:autoSpaceDN w:val="0"/>
              <w:adjustRightInd w:val="0"/>
              <w:spacing w:before="60" w:after="60"/>
              <w:rPr>
                <w:rFonts w:ascii="Arial" w:hAnsi="Arial" w:cs="Arial"/>
                <w:b/>
                <w:bCs/>
                <w:sz w:val="16"/>
                <w:szCs w:val="16"/>
              </w:rPr>
            </w:pPr>
            <w:r>
              <w:rPr>
                <w:rFonts w:ascii="Arial" w:hAnsi="Arial" w:cs="Arial"/>
                <w:b/>
                <w:bCs/>
                <w:sz w:val="16"/>
                <w:szCs w:val="16"/>
              </w:rPr>
              <w:t>Contract Number (if required)</w:t>
            </w:r>
          </w:p>
          <w:p w:rsidR="00ED079D" w:rsidRDefault="004929C4" w:rsidP="00B30BCF">
            <w:pPr>
              <w:autoSpaceDE w:val="0"/>
              <w:autoSpaceDN w:val="0"/>
              <w:adjustRightInd w:val="0"/>
              <w:spacing w:before="60" w:after="60"/>
              <w:rPr>
                <w:rFonts w:ascii="Arial" w:hAnsi="Arial" w:cs="Arial"/>
              </w:rPr>
            </w:pPr>
            <w:r>
              <w:rPr>
                <w:rFonts w:ascii="Arial" w:hAnsi="Arial" w:cs="Arial"/>
              </w:rPr>
              <w:t>N/A</w:t>
            </w:r>
          </w:p>
        </w:tc>
      </w:tr>
      <w:tr w:rsidR="00ED079D" w:rsidTr="00B30BCF">
        <w:trPr>
          <w:jc w:val="center"/>
        </w:trPr>
        <w:tc>
          <w:tcPr>
            <w:tcW w:w="8640" w:type="dxa"/>
            <w:gridSpan w:val="8"/>
            <w:tcBorders>
              <w:top w:val="single" w:sz="6" w:space="0" w:color="auto"/>
              <w:left w:val="nil"/>
              <w:bottom w:val="nil"/>
              <w:right w:val="nil"/>
            </w:tcBorders>
          </w:tcPr>
          <w:p w:rsidR="00ED079D" w:rsidRDefault="00ED079D" w:rsidP="00B30BCF">
            <w:pPr>
              <w:autoSpaceDE w:val="0"/>
              <w:autoSpaceDN w:val="0"/>
              <w:adjustRightInd w:val="0"/>
              <w:spacing w:before="60" w:after="60"/>
              <w:rPr>
                <w:rFonts w:ascii="Arial" w:hAnsi="Arial" w:cs="Arial"/>
                <w:b/>
                <w:bCs/>
                <w:sz w:val="16"/>
                <w:szCs w:val="16"/>
              </w:rPr>
            </w:pPr>
          </w:p>
          <w:p w:rsidR="00ED079D" w:rsidRDefault="00ED079D" w:rsidP="00B30BCF">
            <w:pPr>
              <w:autoSpaceDE w:val="0"/>
              <w:autoSpaceDN w:val="0"/>
              <w:adjustRightInd w:val="0"/>
              <w:spacing w:before="60" w:after="60"/>
              <w:rPr>
                <w:rFonts w:ascii="Arial" w:hAnsi="Arial" w:cs="Arial"/>
                <w:sz w:val="16"/>
                <w:szCs w:val="16"/>
              </w:rPr>
            </w:pPr>
            <w:r>
              <w:rPr>
                <w:rFonts w:ascii="Arial" w:hAnsi="Arial" w:cs="Arial"/>
                <w:b/>
                <w:bCs/>
                <w:sz w:val="16"/>
                <w:szCs w:val="16"/>
              </w:rPr>
              <w:t>Signatures for original release</w:t>
            </w:r>
          </w:p>
        </w:tc>
      </w:tr>
      <w:tr w:rsidR="00ED079D" w:rsidTr="00994EC0">
        <w:trPr>
          <w:jc w:val="center"/>
        </w:trPr>
        <w:tc>
          <w:tcPr>
            <w:tcW w:w="2015" w:type="dxa"/>
            <w:hideMark/>
          </w:tcPr>
          <w:p w:rsidR="00ED079D" w:rsidRPr="00ED079D" w:rsidRDefault="00ED079D" w:rsidP="00B30BCF">
            <w:pPr>
              <w:autoSpaceDE w:val="0"/>
              <w:autoSpaceDN w:val="0"/>
              <w:adjustRightInd w:val="0"/>
              <w:spacing w:before="360" w:after="60"/>
              <w:rPr>
                <w:rFonts w:ascii="Arial" w:hAnsi="Arial" w:cs="Arial"/>
                <w:caps/>
                <w:sz w:val="20"/>
              </w:rPr>
            </w:pPr>
            <w:r w:rsidRPr="00ED079D">
              <w:rPr>
                <w:rFonts w:ascii="Arial" w:hAnsi="Arial" w:cs="Arial"/>
                <w:sz w:val="20"/>
              </w:rPr>
              <w:t>AUTHOR:</w:t>
            </w:r>
          </w:p>
        </w:tc>
        <w:tc>
          <w:tcPr>
            <w:tcW w:w="3599" w:type="dxa"/>
            <w:gridSpan w:val="2"/>
            <w:tcBorders>
              <w:top w:val="nil"/>
              <w:left w:val="nil"/>
              <w:bottom w:val="single" w:sz="6" w:space="0" w:color="auto"/>
              <w:right w:val="nil"/>
            </w:tcBorders>
            <w:hideMark/>
          </w:tcPr>
          <w:p w:rsidR="00ED079D" w:rsidRDefault="00ED079D" w:rsidP="00B30BCF">
            <w:pPr>
              <w:autoSpaceDE w:val="0"/>
              <w:autoSpaceDN w:val="0"/>
              <w:adjustRightInd w:val="0"/>
              <w:spacing w:before="360" w:after="60"/>
              <w:rPr>
                <w:rFonts w:ascii="Arial" w:hAnsi="Arial" w:cs="Arial"/>
                <w:sz w:val="16"/>
                <w:szCs w:val="16"/>
              </w:rPr>
            </w:pPr>
            <w:r>
              <w:rPr>
                <w:rFonts w:ascii="Arial" w:hAnsi="Arial" w:cs="Arial"/>
                <w:sz w:val="16"/>
                <w:szCs w:val="16"/>
              </w:rPr>
              <w:t>Pramithi Raroth Karimpanakkal</w:t>
            </w:r>
          </w:p>
        </w:tc>
        <w:tc>
          <w:tcPr>
            <w:tcW w:w="236" w:type="dxa"/>
            <w:gridSpan w:val="2"/>
          </w:tcPr>
          <w:p w:rsidR="00ED079D" w:rsidRDefault="00ED079D" w:rsidP="00B30BCF">
            <w:pPr>
              <w:autoSpaceDE w:val="0"/>
              <w:autoSpaceDN w:val="0"/>
              <w:adjustRightInd w:val="0"/>
              <w:spacing w:before="360" w:after="60"/>
              <w:rPr>
                <w:rFonts w:ascii="Arial" w:hAnsi="Arial" w:cs="Arial"/>
                <w:sz w:val="16"/>
                <w:szCs w:val="16"/>
              </w:rPr>
            </w:pPr>
          </w:p>
        </w:tc>
        <w:tc>
          <w:tcPr>
            <w:tcW w:w="1384" w:type="dxa"/>
            <w:tcBorders>
              <w:top w:val="nil"/>
              <w:left w:val="nil"/>
              <w:bottom w:val="single" w:sz="6" w:space="0" w:color="auto"/>
              <w:right w:val="nil"/>
            </w:tcBorders>
          </w:tcPr>
          <w:p w:rsidR="00ED079D" w:rsidRDefault="00ED079D" w:rsidP="00B30BCF">
            <w:pPr>
              <w:autoSpaceDE w:val="0"/>
              <w:autoSpaceDN w:val="0"/>
              <w:adjustRightInd w:val="0"/>
              <w:spacing w:before="360" w:after="60"/>
              <w:jc w:val="center"/>
              <w:rPr>
                <w:rFonts w:ascii="Arial" w:hAnsi="Arial" w:cs="Arial"/>
                <w:sz w:val="16"/>
                <w:szCs w:val="16"/>
              </w:rPr>
            </w:pPr>
          </w:p>
        </w:tc>
        <w:tc>
          <w:tcPr>
            <w:tcW w:w="236" w:type="dxa"/>
          </w:tcPr>
          <w:p w:rsidR="00ED079D" w:rsidRDefault="00ED079D" w:rsidP="00B30BCF">
            <w:pPr>
              <w:autoSpaceDE w:val="0"/>
              <w:autoSpaceDN w:val="0"/>
              <w:adjustRightInd w:val="0"/>
              <w:spacing w:before="360" w:after="60"/>
              <w:jc w:val="center"/>
              <w:rPr>
                <w:rFonts w:ascii="Arial" w:hAnsi="Arial" w:cs="Arial"/>
                <w:sz w:val="16"/>
                <w:szCs w:val="16"/>
              </w:rPr>
            </w:pPr>
          </w:p>
        </w:tc>
        <w:tc>
          <w:tcPr>
            <w:tcW w:w="1170" w:type="dxa"/>
            <w:tcBorders>
              <w:top w:val="nil"/>
              <w:left w:val="nil"/>
              <w:bottom w:val="single" w:sz="6" w:space="0" w:color="auto"/>
              <w:right w:val="nil"/>
            </w:tcBorders>
          </w:tcPr>
          <w:p w:rsidR="00ED079D" w:rsidRDefault="00ED079D" w:rsidP="00B30BCF">
            <w:pPr>
              <w:autoSpaceDE w:val="0"/>
              <w:autoSpaceDN w:val="0"/>
              <w:adjustRightInd w:val="0"/>
              <w:spacing w:before="360" w:after="60"/>
              <w:jc w:val="center"/>
              <w:rPr>
                <w:rFonts w:ascii="Arial" w:hAnsi="Arial" w:cs="Arial"/>
                <w:sz w:val="16"/>
                <w:szCs w:val="16"/>
              </w:rPr>
            </w:pPr>
          </w:p>
        </w:tc>
      </w:tr>
      <w:tr w:rsidR="00ED079D" w:rsidTr="00994EC0">
        <w:trPr>
          <w:jc w:val="center"/>
        </w:trPr>
        <w:tc>
          <w:tcPr>
            <w:tcW w:w="2015" w:type="dxa"/>
          </w:tcPr>
          <w:p w:rsidR="00ED079D" w:rsidRDefault="00ED079D" w:rsidP="00B30BCF">
            <w:pPr>
              <w:tabs>
                <w:tab w:val="right" w:leader="dot" w:pos="8640"/>
              </w:tabs>
              <w:autoSpaceDE w:val="0"/>
              <w:autoSpaceDN w:val="0"/>
              <w:adjustRightInd w:val="0"/>
              <w:ind w:left="1361"/>
              <w:rPr>
                <w:rFonts w:ascii="Arial" w:hAnsi="Arial" w:cs="Arial"/>
                <w:sz w:val="16"/>
                <w:szCs w:val="16"/>
              </w:rPr>
            </w:pPr>
          </w:p>
        </w:tc>
        <w:tc>
          <w:tcPr>
            <w:tcW w:w="3599" w:type="dxa"/>
            <w:gridSpan w:val="2"/>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Sign and type:  First Name MI Last Name</w:t>
            </w:r>
          </w:p>
        </w:tc>
        <w:tc>
          <w:tcPr>
            <w:tcW w:w="236" w:type="dxa"/>
            <w:gridSpan w:val="2"/>
          </w:tcPr>
          <w:p w:rsidR="00ED079D" w:rsidRDefault="00ED079D" w:rsidP="00B30BCF">
            <w:pPr>
              <w:autoSpaceDE w:val="0"/>
              <w:autoSpaceDN w:val="0"/>
              <w:adjustRightInd w:val="0"/>
              <w:spacing w:before="60" w:after="60"/>
              <w:rPr>
                <w:rFonts w:ascii="Arial" w:hAnsi="Arial" w:cs="Arial"/>
                <w:sz w:val="16"/>
                <w:szCs w:val="16"/>
              </w:rPr>
            </w:pPr>
          </w:p>
        </w:tc>
        <w:tc>
          <w:tcPr>
            <w:tcW w:w="1384"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Org. Number</w:t>
            </w:r>
          </w:p>
        </w:tc>
        <w:tc>
          <w:tcPr>
            <w:tcW w:w="236" w:type="dxa"/>
          </w:tcPr>
          <w:p w:rsidR="00ED079D" w:rsidRDefault="00ED079D" w:rsidP="00B30BCF">
            <w:pPr>
              <w:autoSpaceDE w:val="0"/>
              <w:autoSpaceDN w:val="0"/>
              <w:adjustRightInd w:val="0"/>
              <w:spacing w:before="60" w:after="60"/>
              <w:rPr>
                <w:rFonts w:ascii="Arial" w:hAnsi="Arial" w:cs="Arial"/>
                <w:sz w:val="16"/>
                <w:szCs w:val="16"/>
              </w:rPr>
            </w:pPr>
          </w:p>
        </w:tc>
        <w:tc>
          <w:tcPr>
            <w:tcW w:w="1170"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Date</w:t>
            </w:r>
          </w:p>
        </w:tc>
      </w:tr>
      <w:tr w:rsidR="00ED079D" w:rsidTr="00994EC0">
        <w:trPr>
          <w:jc w:val="center"/>
        </w:trPr>
        <w:tc>
          <w:tcPr>
            <w:tcW w:w="2015" w:type="dxa"/>
            <w:hideMark/>
          </w:tcPr>
          <w:p w:rsidR="00ED079D" w:rsidRDefault="00ED079D" w:rsidP="00B30BCF">
            <w:pPr>
              <w:tabs>
                <w:tab w:val="right" w:leader="dot" w:pos="8640"/>
              </w:tabs>
              <w:autoSpaceDE w:val="0"/>
              <w:autoSpaceDN w:val="0"/>
              <w:adjustRightInd w:val="0"/>
              <w:rPr>
                <w:rFonts w:ascii="Arial" w:hAnsi="Arial" w:cs="Arial"/>
                <w:sz w:val="16"/>
                <w:szCs w:val="16"/>
              </w:rPr>
            </w:pPr>
            <w:r w:rsidRPr="00ED079D">
              <w:rPr>
                <w:rFonts w:ascii="Arial" w:hAnsi="Arial" w:cs="Arial"/>
                <w:sz w:val="20"/>
              </w:rPr>
              <w:t>APPROVAL:</w:t>
            </w:r>
          </w:p>
        </w:tc>
        <w:tc>
          <w:tcPr>
            <w:tcW w:w="3599" w:type="dxa"/>
            <w:gridSpan w:val="2"/>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Abhishek Singh</w:t>
            </w:r>
          </w:p>
        </w:tc>
        <w:tc>
          <w:tcPr>
            <w:tcW w:w="236" w:type="dxa"/>
            <w:gridSpan w:val="2"/>
          </w:tcPr>
          <w:p w:rsidR="00ED079D" w:rsidRDefault="00ED079D" w:rsidP="00B30BCF">
            <w:pPr>
              <w:autoSpaceDE w:val="0"/>
              <w:autoSpaceDN w:val="0"/>
              <w:adjustRightInd w:val="0"/>
              <w:spacing w:before="60" w:after="60"/>
              <w:rPr>
                <w:rFonts w:ascii="Arial" w:hAnsi="Arial" w:cs="Arial"/>
                <w:sz w:val="16"/>
                <w:szCs w:val="16"/>
              </w:rPr>
            </w:pPr>
          </w:p>
        </w:tc>
        <w:tc>
          <w:tcPr>
            <w:tcW w:w="1384" w:type="dxa"/>
            <w:hideMark/>
          </w:tcPr>
          <w:p w:rsidR="00ED079D" w:rsidRDefault="00ED079D" w:rsidP="00B30BCF">
            <w:pPr>
              <w:autoSpaceDE w:val="0"/>
              <w:autoSpaceDN w:val="0"/>
              <w:adjustRightInd w:val="0"/>
              <w:spacing w:before="60" w:after="60"/>
              <w:rPr>
                <w:rFonts w:ascii="Arial" w:hAnsi="Arial" w:cs="Arial"/>
                <w:sz w:val="16"/>
                <w:szCs w:val="16"/>
              </w:rPr>
            </w:pPr>
          </w:p>
        </w:tc>
        <w:tc>
          <w:tcPr>
            <w:tcW w:w="236" w:type="dxa"/>
          </w:tcPr>
          <w:p w:rsidR="00ED079D" w:rsidRDefault="00ED079D" w:rsidP="00B30BCF">
            <w:pPr>
              <w:autoSpaceDE w:val="0"/>
              <w:autoSpaceDN w:val="0"/>
              <w:adjustRightInd w:val="0"/>
              <w:spacing w:before="60" w:after="60"/>
              <w:rPr>
                <w:rFonts w:ascii="Arial" w:hAnsi="Arial" w:cs="Arial"/>
                <w:sz w:val="16"/>
                <w:szCs w:val="16"/>
              </w:rPr>
            </w:pPr>
          </w:p>
        </w:tc>
        <w:tc>
          <w:tcPr>
            <w:tcW w:w="1170" w:type="dxa"/>
          </w:tcPr>
          <w:p w:rsidR="00ED079D" w:rsidRDefault="00ED079D" w:rsidP="00B30BCF">
            <w:pPr>
              <w:autoSpaceDE w:val="0"/>
              <w:autoSpaceDN w:val="0"/>
              <w:adjustRightInd w:val="0"/>
              <w:spacing w:before="60" w:after="60"/>
              <w:rPr>
                <w:rFonts w:ascii="Arial" w:hAnsi="Arial" w:cs="Arial"/>
                <w:sz w:val="16"/>
                <w:szCs w:val="16"/>
              </w:rPr>
            </w:pPr>
          </w:p>
        </w:tc>
      </w:tr>
      <w:tr w:rsidR="00ED079D" w:rsidTr="00994EC0">
        <w:trPr>
          <w:jc w:val="center"/>
        </w:trPr>
        <w:tc>
          <w:tcPr>
            <w:tcW w:w="2015" w:type="dxa"/>
          </w:tcPr>
          <w:p w:rsidR="00ED079D" w:rsidRPr="00ED079D" w:rsidRDefault="00ED079D" w:rsidP="00B30BCF">
            <w:pPr>
              <w:tabs>
                <w:tab w:val="right" w:leader="dot" w:pos="8640"/>
              </w:tabs>
              <w:autoSpaceDE w:val="0"/>
              <w:autoSpaceDN w:val="0"/>
              <w:adjustRightInd w:val="0"/>
              <w:rPr>
                <w:rFonts w:ascii="Arial" w:hAnsi="Arial" w:cs="Arial"/>
                <w:sz w:val="20"/>
              </w:rPr>
            </w:pPr>
          </w:p>
        </w:tc>
        <w:tc>
          <w:tcPr>
            <w:tcW w:w="3599" w:type="dxa"/>
            <w:gridSpan w:val="2"/>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Sign and type:  First Name MI Last Name</w:t>
            </w:r>
          </w:p>
        </w:tc>
        <w:tc>
          <w:tcPr>
            <w:tcW w:w="236" w:type="dxa"/>
            <w:gridSpan w:val="2"/>
          </w:tcPr>
          <w:p w:rsidR="00ED079D" w:rsidRDefault="00ED079D" w:rsidP="00B30BCF">
            <w:pPr>
              <w:autoSpaceDE w:val="0"/>
              <w:autoSpaceDN w:val="0"/>
              <w:adjustRightInd w:val="0"/>
              <w:spacing w:before="60" w:after="60"/>
              <w:rPr>
                <w:rFonts w:ascii="Arial" w:hAnsi="Arial" w:cs="Arial"/>
                <w:sz w:val="16"/>
                <w:szCs w:val="16"/>
              </w:rPr>
            </w:pPr>
          </w:p>
        </w:tc>
        <w:tc>
          <w:tcPr>
            <w:tcW w:w="1384"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Org. Number</w:t>
            </w:r>
          </w:p>
        </w:tc>
        <w:tc>
          <w:tcPr>
            <w:tcW w:w="236" w:type="dxa"/>
          </w:tcPr>
          <w:p w:rsidR="00ED079D" w:rsidRDefault="00ED079D" w:rsidP="00B30BCF">
            <w:pPr>
              <w:autoSpaceDE w:val="0"/>
              <w:autoSpaceDN w:val="0"/>
              <w:adjustRightInd w:val="0"/>
              <w:spacing w:before="60" w:after="60"/>
              <w:rPr>
                <w:rFonts w:ascii="Arial" w:hAnsi="Arial" w:cs="Arial"/>
                <w:sz w:val="16"/>
                <w:szCs w:val="16"/>
              </w:rPr>
            </w:pPr>
          </w:p>
        </w:tc>
        <w:tc>
          <w:tcPr>
            <w:tcW w:w="1170"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Date</w:t>
            </w:r>
          </w:p>
        </w:tc>
      </w:tr>
      <w:tr w:rsidR="00ED079D" w:rsidTr="00994EC0">
        <w:trPr>
          <w:jc w:val="center"/>
        </w:trPr>
        <w:tc>
          <w:tcPr>
            <w:tcW w:w="2015" w:type="dxa"/>
            <w:hideMark/>
          </w:tcPr>
          <w:p w:rsidR="00ED079D" w:rsidRPr="00ED079D" w:rsidRDefault="00ED079D" w:rsidP="00B30BCF">
            <w:pPr>
              <w:tabs>
                <w:tab w:val="right" w:leader="dot" w:pos="8640"/>
              </w:tabs>
              <w:autoSpaceDE w:val="0"/>
              <w:autoSpaceDN w:val="0"/>
              <w:adjustRightInd w:val="0"/>
              <w:rPr>
                <w:rFonts w:ascii="Arial" w:hAnsi="Arial" w:cs="Arial"/>
                <w:sz w:val="20"/>
              </w:rPr>
            </w:pPr>
            <w:r w:rsidRPr="00ED079D">
              <w:rPr>
                <w:rFonts w:ascii="Arial" w:hAnsi="Arial" w:cs="Arial"/>
                <w:sz w:val="20"/>
              </w:rPr>
              <w:t>APPROVAL:</w:t>
            </w:r>
          </w:p>
        </w:tc>
        <w:tc>
          <w:tcPr>
            <w:tcW w:w="3599" w:type="dxa"/>
            <w:gridSpan w:val="2"/>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 xml:space="preserve">Kenneth </w:t>
            </w:r>
            <w:r w:rsidR="00994EC0">
              <w:rPr>
                <w:rFonts w:ascii="Arial" w:hAnsi="Arial" w:cs="Arial"/>
                <w:sz w:val="16"/>
                <w:szCs w:val="16"/>
              </w:rPr>
              <w:t xml:space="preserve">C </w:t>
            </w:r>
            <w:r>
              <w:rPr>
                <w:rFonts w:ascii="Arial" w:hAnsi="Arial" w:cs="Arial"/>
                <w:sz w:val="16"/>
                <w:szCs w:val="16"/>
              </w:rPr>
              <w:t>Shew</w:t>
            </w:r>
          </w:p>
        </w:tc>
        <w:tc>
          <w:tcPr>
            <w:tcW w:w="236" w:type="dxa"/>
            <w:gridSpan w:val="2"/>
          </w:tcPr>
          <w:p w:rsidR="00ED079D" w:rsidRDefault="00ED079D" w:rsidP="00B30BCF">
            <w:pPr>
              <w:autoSpaceDE w:val="0"/>
              <w:autoSpaceDN w:val="0"/>
              <w:adjustRightInd w:val="0"/>
              <w:spacing w:before="60" w:after="60"/>
              <w:rPr>
                <w:rFonts w:ascii="Arial" w:hAnsi="Arial" w:cs="Arial"/>
                <w:sz w:val="16"/>
                <w:szCs w:val="16"/>
              </w:rPr>
            </w:pPr>
          </w:p>
        </w:tc>
        <w:tc>
          <w:tcPr>
            <w:tcW w:w="1384" w:type="dxa"/>
            <w:hideMark/>
          </w:tcPr>
          <w:p w:rsidR="00ED079D" w:rsidRDefault="00ED079D" w:rsidP="00B30BCF">
            <w:pPr>
              <w:autoSpaceDE w:val="0"/>
              <w:autoSpaceDN w:val="0"/>
              <w:adjustRightInd w:val="0"/>
              <w:spacing w:before="60" w:after="60"/>
              <w:rPr>
                <w:rFonts w:ascii="Arial" w:hAnsi="Arial" w:cs="Arial"/>
                <w:sz w:val="16"/>
                <w:szCs w:val="16"/>
              </w:rPr>
            </w:pPr>
          </w:p>
        </w:tc>
        <w:tc>
          <w:tcPr>
            <w:tcW w:w="236" w:type="dxa"/>
          </w:tcPr>
          <w:p w:rsidR="00ED079D" w:rsidRDefault="00ED079D" w:rsidP="00B30BCF">
            <w:pPr>
              <w:autoSpaceDE w:val="0"/>
              <w:autoSpaceDN w:val="0"/>
              <w:adjustRightInd w:val="0"/>
              <w:spacing w:before="60" w:after="60"/>
              <w:rPr>
                <w:rFonts w:ascii="Arial" w:hAnsi="Arial" w:cs="Arial"/>
                <w:sz w:val="16"/>
                <w:szCs w:val="16"/>
              </w:rPr>
            </w:pPr>
          </w:p>
        </w:tc>
        <w:tc>
          <w:tcPr>
            <w:tcW w:w="1170" w:type="dxa"/>
          </w:tcPr>
          <w:p w:rsidR="00ED079D" w:rsidRDefault="00ED079D" w:rsidP="00B30BCF">
            <w:pPr>
              <w:autoSpaceDE w:val="0"/>
              <w:autoSpaceDN w:val="0"/>
              <w:adjustRightInd w:val="0"/>
              <w:spacing w:before="60" w:after="60"/>
              <w:rPr>
                <w:rFonts w:ascii="Arial" w:hAnsi="Arial" w:cs="Arial"/>
                <w:sz w:val="16"/>
                <w:szCs w:val="16"/>
              </w:rPr>
            </w:pPr>
          </w:p>
        </w:tc>
      </w:tr>
      <w:tr w:rsidR="00ED079D" w:rsidTr="00994EC0">
        <w:trPr>
          <w:jc w:val="center"/>
        </w:trPr>
        <w:tc>
          <w:tcPr>
            <w:tcW w:w="2015" w:type="dxa"/>
          </w:tcPr>
          <w:p w:rsidR="00ED079D" w:rsidRDefault="00ED079D" w:rsidP="00B30BCF">
            <w:pPr>
              <w:tabs>
                <w:tab w:val="right" w:leader="dot" w:pos="8640"/>
              </w:tabs>
              <w:autoSpaceDE w:val="0"/>
              <w:autoSpaceDN w:val="0"/>
              <w:adjustRightInd w:val="0"/>
              <w:ind w:left="1361"/>
              <w:rPr>
                <w:rFonts w:ascii="Arial" w:hAnsi="Arial" w:cs="Arial"/>
              </w:rPr>
            </w:pPr>
          </w:p>
        </w:tc>
        <w:tc>
          <w:tcPr>
            <w:tcW w:w="3599" w:type="dxa"/>
            <w:gridSpan w:val="2"/>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Sign and type:  First Name MI Last Name</w:t>
            </w:r>
          </w:p>
        </w:tc>
        <w:tc>
          <w:tcPr>
            <w:tcW w:w="236" w:type="dxa"/>
            <w:gridSpan w:val="2"/>
          </w:tcPr>
          <w:p w:rsidR="00ED079D" w:rsidRDefault="00ED079D" w:rsidP="00B30BCF">
            <w:pPr>
              <w:autoSpaceDE w:val="0"/>
              <w:autoSpaceDN w:val="0"/>
              <w:adjustRightInd w:val="0"/>
              <w:spacing w:before="60" w:after="60"/>
              <w:rPr>
                <w:rFonts w:ascii="Arial" w:hAnsi="Arial" w:cs="Arial"/>
                <w:sz w:val="16"/>
                <w:szCs w:val="16"/>
              </w:rPr>
            </w:pPr>
          </w:p>
        </w:tc>
        <w:tc>
          <w:tcPr>
            <w:tcW w:w="1384"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Org. Number</w:t>
            </w:r>
          </w:p>
        </w:tc>
        <w:tc>
          <w:tcPr>
            <w:tcW w:w="236" w:type="dxa"/>
          </w:tcPr>
          <w:p w:rsidR="00ED079D" w:rsidRDefault="00ED079D" w:rsidP="00B30BCF">
            <w:pPr>
              <w:autoSpaceDE w:val="0"/>
              <w:autoSpaceDN w:val="0"/>
              <w:adjustRightInd w:val="0"/>
              <w:spacing w:before="60" w:after="60"/>
              <w:rPr>
                <w:rFonts w:ascii="Arial" w:hAnsi="Arial" w:cs="Arial"/>
                <w:sz w:val="16"/>
                <w:szCs w:val="16"/>
              </w:rPr>
            </w:pPr>
          </w:p>
        </w:tc>
        <w:tc>
          <w:tcPr>
            <w:tcW w:w="1170" w:type="dxa"/>
            <w:hideMark/>
          </w:tcPr>
          <w:p w:rsidR="00ED079D" w:rsidRDefault="00ED079D" w:rsidP="00B30BCF">
            <w:pPr>
              <w:autoSpaceDE w:val="0"/>
              <w:autoSpaceDN w:val="0"/>
              <w:adjustRightInd w:val="0"/>
              <w:spacing w:before="60" w:after="60"/>
              <w:rPr>
                <w:rFonts w:ascii="Arial" w:hAnsi="Arial" w:cs="Arial"/>
                <w:sz w:val="16"/>
                <w:szCs w:val="16"/>
              </w:rPr>
            </w:pPr>
            <w:r>
              <w:rPr>
                <w:rFonts w:ascii="Arial" w:hAnsi="Arial" w:cs="Arial"/>
                <w:sz w:val="16"/>
                <w:szCs w:val="16"/>
              </w:rPr>
              <w:t>Date</w:t>
            </w:r>
          </w:p>
        </w:tc>
      </w:tr>
    </w:tbl>
    <w:p w:rsidR="00ED079D" w:rsidRDefault="00ED079D"/>
    <w:p w:rsidR="00ED079D" w:rsidRDefault="00ED079D"/>
    <w:p w:rsidR="00773D55" w:rsidRDefault="00773D55"/>
    <w:p w:rsidR="00773D55" w:rsidRDefault="00773D55"/>
    <w:p w:rsidR="00773D55" w:rsidRDefault="00773D55"/>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ED079D" w:rsidRDefault="00ED079D" w:rsidP="00ED079D">
      <w:pPr>
        <w:pStyle w:val="Caption"/>
      </w:pPr>
    </w:p>
    <w:p w:rsidR="00773D55" w:rsidRDefault="00773D55" w:rsidP="00ED079D">
      <w:pPr>
        <w:pStyle w:val="Caption"/>
      </w:pPr>
    </w:p>
    <w:p w:rsidR="00773D55" w:rsidRDefault="00773D55" w:rsidP="00ED079D">
      <w:pPr>
        <w:pStyle w:val="Caption"/>
      </w:pPr>
    </w:p>
    <w:p w:rsidR="00773D55" w:rsidRDefault="00773D55" w:rsidP="00ED079D">
      <w:pPr>
        <w:pStyle w:val="Caption"/>
      </w:pPr>
    </w:p>
    <w:p w:rsidR="00773D55" w:rsidRDefault="00773D55" w:rsidP="00ED079D">
      <w:pPr>
        <w:pStyle w:val="Caption"/>
      </w:pPr>
    </w:p>
    <w:p w:rsidR="00773D55" w:rsidRDefault="00773D55" w:rsidP="00ED079D">
      <w:pPr>
        <w:pStyle w:val="Caption"/>
      </w:pPr>
    </w:p>
    <w:p w:rsidR="00773D55" w:rsidRDefault="00773D55" w:rsidP="00ED079D">
      <w:pPr>
        <w:pStyle w:val="Caption"/>
      </w:pPr>
    </w:p>
    <w:p w:rsidR="00773D55" w:rsidRDefault="00773D55" w:rsidP="00ED079D">
      <w:pPr>
        <w:pStyle w:val="Caption"/>
      </w:pPr>
    </w:p>
    <w:p w:rsidR="00ED079D" w:rsidRDefault="00ED079D" w:rsidP="00ED079D">
      <w:pPr>
        <w:pStyle w:val="Caption"/>
      </w:pPr>
      <w:r>
        <w:t>Copyright © 20</w:t>
      </w:r>
      <w:r w:rsidR="00226FF8">
        <w:t>23</w:t>
      </w:r>
      <w:r>
        <w:t xml:space="preserve"> The Boeing Company</w:t>
      </w:r>
    </w:p>
    <w:p w:rsidR="00ED079D" w:rsidRDefault="00ED079D"/>
    <w:p w:rsidR="00ED079D" w:rsidRDefault="00ED079D"/>
    <w:p w:rsidR="00ED079D" w:rsidRPr="00ED079D" w:rsidRDefault="00ED079D" w:rsidP="00ED079D">
      <w:pPr>
        <w:jc w:val="center"/>
        <w:rPr>
          <w:b/>
          <w:sz w:val="36"/>
        </w:rPr>
      </w:pPr>
      <w:r w:rsidRPr="00ED079D">
        <w:rPr>
          <w:b/>
          <w:sz w:val="36"/>
        </w:rPr>
        <w:t>Change Log</w:t>
      </w:r>
    </w:p>
    <w:p w:rsidR="00ED079D" w:rsidRDefault="00ED079D"/>
    <w:tbl>
      <w:tblPr>
        <w:tblW w:w="1005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
        <w:gridCol w:w="2528"/>
        <w:gridCol w:w="4077"/>
        <w:gridCol w:w="1380"/>
        <w:gridCol w:w="1580"/>
      </w:tblGrid>
      <w:tr w:rsidR="00ED079D" w:rsidTr="00B30BCF">
        <w:trPr>
          <w:trHeight w:val="776"/>
          <w:tblHeader/>
        </w:trPr>
        <w:tc>
          <w:tcPr>
            <w:tcW w:w="492"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b w:val="0"/>
                <w:sz w:val="24"/>
                <w:szCs w:val="24"/>
              </w:rPr>
            </w:pPr>
          </w:p>
        </w:tc>
        <w:tc>
          <w:tcPr>
            <w:tcW w:w="2528"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b w:val="0"/>
                <w:sz w:val="24"/>
                <w:szCs w:val="24"/>
              </w:rPr>
            </w:pPr>
            <w:r>
              <w:rPr>
                <w:b w:val="0"/>
                <w:sz w:val="24"/>
                <w:szCs w:val="24"/>
              </w:rPr>
              <w:t>Issue Name</w:t>
            </w:r>
          </w:p>
        </w:tc>
        <w:tc>
          <w:tcPr>
            <w:tcW w:w="4077"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b w:val="0"/>
                <w:sz w:val="24"/>
                <w:szCs w:val="24"/>
              </w:rPr>
            </w:pPr>
            <w:r>
              <w:rPr>
                <w:b w:val="0"/>
                <w:sz w:val="24"/>
                <w:szCs w:val="24"/>
              </w:rPr>
              <w:t>Description</w:t>
            </w:r>
          </w:p>
        </w:tc>
        <w:tc>
          <w:tcPr>
            <w:tcW w:w="1380"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b w:val="0"/>
                <w:sz w:val="24"/>
                <w:szCs w:val="24"/>
              </w:rPr>
            </w:pPr>
            <w:r>
              <w:rPr>
                <w:b w:val="0"/>
                <w:sz w:val="24"/>
                <w:szCs w:val="24"/>
              </w:rPr>
              <w:t>Date Recorded</w:t>
            </w:r>
          </w:p>
        </w:tc>
        <w:tc>
          <w:tcPr>
            <w:tcW w:w="1580"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b w:val="0"/>
                <w:sz w:val="24"/>
                <w:szCs w:val="24"/>
              </w:rPr>
            </w:pPr>
            <w:del w:id="7" w:author="Karimpanakkal, Pramithi R" w:date="2023-10-09T16:03:00Z">
              <w:r w:rsidDel="00CF164A">
                <w:rPr>
                  <w:b w:val="0"/>
                  <w:sz w:val="24"/>
                  <w:szCs w:val="24"/>
                </w:rPr>
                <w:delText xml:space="preserve">CR </w:delText>
              </w:r>
            </w:del>
            <w:ins w:id="8" w:author="Karimpanakkal, Pramithi R" w:date="2023-10-09T16:03:00Z">
              <w:r w:rsidR="00CF164A">
                <w:rPr>
                  <w:b w:val="0"/>
                  <w:sz w:val="24"/>
                  <w:szCs w:val="24"/>
                </w:rPr>
                <w:t xml:space="preserve">Section </w:t>
              </w:r>
            </w:ins>
            <w:r>
              <w:rPr>
                <w:b w:val="0"/>
                <w:sz w:val="24"/>
                <w:szCs w:val="24"/>
              </w:rPr>
              <w:t>Reference</w:t>
            </w:r>
          </w:p>
        </w:tc>
      </w:tr>
      <w:tr w:rsidR="00ED079D"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1</w:t>
            </w:r>
          </w:p>
        </w:tc>
        <w:tc>
          <w:tcPr>
            <w:tcW w:w="2528"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New document</w:t>
            </w:r>
          </w:p>
        </w:tc>
        <w:tc>
          <w:tcPr>
            <w:tcW w:w="4077"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Initial baseline document</w:t>
            </w:r>
          </w:p>
        </w:tc>
        <w:tc>
          <w:tcPr>
            <w:tcW w:w="1380"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9/25/2023</w:t>
            </w:r>
          </w:p>
        </w:tc>
        <w:tc>
          <w:tcPr>
            <w:tcW w:w="1580" w:type="dxa"/>
            <w:tcBorders>
              <w:top w:val="single" w:sz="4" w:space="0" w:color="auto"/>
              <w:left w:val="single" w:sz="4" w:space="0" w:color="auto"/>
              <w:bottom w:val="single" w:sz="4" w:space="0" w:color="auto"/>
              <w:right w:val="single" w:sz="4" w:space="0" w:color="auto"/>
            </w:tcBorders>
          </w:tcPr>
          <w:p w:rsidR="00ED079D" w:rsidRDefault="000E76A7" w:rsidP="00B30BCF">
            <w:pPr>
              <w:pStyle w:val="Title"/>
              <w:jc w:val="left"/>
              <w:rPr>
                <w:rFonts w:ascii="Times New Roman" w:hAnsi="Times New Roman"/>
                <w:b w:val="0"/>
                <w:sz w:val="20"/>
              </w:rPr>
            </w:pPr>
            <w:r>
              <w:rPr>
                <w:rFonts w:ascii="Times New Roman" w:hAnsi="Times New Roman"/>
                <w:b w:val="0"/>
                <w:sz w:val="20"/>
              </w:rPr>
              <w:t>N/A</w:t>
            </w:r>
          </w:p>
        </w:tc>
      </w:tr>
      <w:tr w:rsidR="00ED079D"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2</w:t>
            </w:r>
          </w:p>
        </w:tc>
        <w:tc>
          <w:tcPr>
            <w:tcW w:w="2528" w:type="dxa"/>
            <w:tcBorders>
              <w:top w:val="single" w:sz="4" w:space="0" w:color="auto"/>
              <w:left w:val="single" w:sz="4" w:space="0" w:color="auto"/>
              <w:bottom w:val="single" w:sz="4" w:space="0" w:color="auto"/>
              <w:right w:val="single" w:sz="4" w:space="0" w:color="auto"/>
            </w:tcBorders>
          </w:tcPr>
          <w:p w:rsidR="00ED079D" w:rsidRDefault="00CF164A" w:rsidP="00B30BCF">
            <w:pPr>
              <w:pStyle w:val="Title"/>
              <w:jc w:val="left"/>
              <w:rPr>
                <w:rFonts w:ascii="Times New Roman" w:hAnsi="Times New Roman"/>
                <w:b w:val="0"/>
                <w:sz w:val="20"/>
              </w:rPr>
            </w:pPr>
            <w:ins w:id="9" w:author="Karimpanakkal, Pramithi R" w:date="2023-10-09T16:02:00Z">
              <w:r>
                <w:rPr>
                  <w:rFonts w:ascii="Times New Roman" w:hAnsi="Times New Roman"/>
                  <w:b w:val="0"/>
                  <w:sz w:val="20"/>
                </w:rPr>
                <w:t>Version 1.1</w:t>
              </w:r>
            </w:ins>
          </w:p>
        </w:tc>
        <w:tc>
          <w:tcPr>
            <w:tcW w:w="4077" w:type="dxa"/>
            <w:tcBorders>
              <w:top w:val="single" w:sz="4" w:space="0" w:color="auto"/>
              <w:left w:val="single" w:sz="4" w:space="0" w:color="auto"/>
              <w:bottom w:val="single" w:sz="4" w:space="0" w:color="auto"/>
              <w:right w:val="single" w:sz="4" w:space="0" w:color="auto"/>
            </w:tcBorders>
          </w:tcPr>
          <w:p w:rsidR="00ED079D" w:rsidRDefault="00CF164A" w:rsidP="00B30BCF">
            <w:pPr>
              <w:pStyle w:val="Title"/>
              <w:jc w:val="left"/>
              <w:rPr>
                <w:rFonts w:ascii="Times New Roman" w:hAnsi="Times New Roman"/>
                <w:b w:val="0"/>
                <w:sz w:val="20"/>
              </w:rPr>
            </w:pPr>
            <w:ins w:id="10" w:author="Karimpanakkal, Pramithi R" w:date="2023-10-09T16:02:00Z">
              <w:r>
                <w:rPr>
                  <w:rFonts w:ascii="Times New Roman" w:hAnsi="Times New Roman"/>
                  <w:b w:val="0"/>
                  <w:sz w:val="20"/>
                </w:rPr>
                <w:t xml:space="preserve">Updated the </w:t>
              </w:r>
            </w:ins>
            <w:ins w:id="11" w:author="Karimpanakkal, Pramithi R" w:date="2023-10-09T16:07:00Z">
              <w:r>
                <w:rPr>
                  <w:rFonts w:ascii="Times New Roman" w:hAnsi="Times New Roman"/>
                  <w:b w:val="0"/>
                  <w:sz w:val="20"/>
                </w:rPr>
                <w:t>average maturity</w:t>
              </w:r>
            </w:ins>
            <w:ins w:id="12" w:author="Karimpanakkal, Pramithi R" w:date="2023-10-09T16:02:00Z">
              <w:r>
                <w:rPr>
                  <w:rFonts w:ascii="Times New Roman" w:hAnsi="Times New Roman"/>
                  <w:b w:val="0"/>
                  <w:sz w:val="20"/>
                </w:rPr>
                <w:t xml:space="preserve"> logi</w:t>
              </w:r>
            </w:ins>
            <w:ins w:id="13" w:author="Karimpanakkal, Pramithi R" w:date="2023-10-09T16:03:00Z">
              <w:r>
                <w:rPr>
                  <w:rFonts w:ascii="Times New Roman" w:hAnsi="Times New Roman"/>
                  <w:b w:val="0"/>
                  <w:sz w:val="20"/>
                </w:rPr>
                <w:t>c</w:t>
              </w:r>
            </w:ins>
          </w:p>
        </w:tc>
        <w:tc>
          <w:tcPr>
            <w:tcW w:w="1380" w:type="dxa"/>
            <w:tcBorders>
              <w:top w:val="single" w:sz="4" w:space="0" w:color="auto"/>
              <w:left w:val="single" w:sz="4" w:space="0" w:color="auto"/>
              <w:bottom w:val="single" w:sz="4" w:space="0" w:color="auto"/>
              <w:right w:val="single" w:sz="4" w:space="0" w:color="auto"/>
            </w:tcBorders>
          </w:tcPr>
          <w:p w:rsidR="00ED079D" w:rsidRDefault="00CF164A" w:rsidP="00B30BCF">
            <w:pPr>
              <w:pStyle w:val="Title"/>
              <w:jc w:val="left"/>
              <w:rPr>
                <w:rFonts w:ascii="Times New Roman" w:hAnsi="Times New Roman"/>
                <w:b w:val="0"/>
                <w:sz w:val="20"/>
              </w:rPr>
            </w:pPr>
            <w:ins w:id="14" w:author="Karimpanakkal, Pramithi R" w:date="2023-10-09T16:03:00Z">
              <w:r>
                <w:rPr>
                  <w:rFonts w:ascii="Times New Roman" w:hAnsi="Times New Roman"/>
                  <w:b w:val="0"/>
                  <w:sz w:val="20"/>
                </w:rPr>
                <w:t>10/9/2023</w:t>
              </w:r>
            </w:ins>
          </w:p>
        </w:tc>
        <w:tc>
          <w:tcPr>
            <w:tcW w:w="1580" w:type="dxa"/>
            <w:tcBorders>
              <w:top w:val="single" w:sz="4" w:space="0" w:color="auto"/>
              <w:left w:val="single" w:sz="4" w:space="0" w:color="auto"/>
              <w:bottom w:val="single" w:sz="4" w:space="0" w:color="auto"/>
              <w:right w:val="single" w:sz="4" w:space="0" w:color="auto"/>
            </w:tcBorders>
          </w:tcPr>
          <w:p w:rsidR="00ED079D" w:rsidRDefault="00CF164A">
            <w:pPr>
              <w:pStyle w:val="Title"/>
              <w:jc w:val="left"/>
              <w:rPr>
                <w:sz w:val="20"/>
              </w:rPr>
              <w:pPrChange w:id="15" w:author="Karimpanakkal, Pramithi R" w:date="2023-10-09T16:08:00Z">
                <w:pPr/>
              </w:pPrChange>
            </w:pPr>
            <w:ins w:id="16" w:author="Karimpanakkal, Pramithi R" w:date="2023-10-09T16:03:00Z">
              <w:r w:rsidRPr="00D05D26">
                <w:rPr>
                  <w:rFonts w:ascii="Times New Roman" w:hAnsi="Times New Roman"/>
                  <w:b w:val="0"/>
                  <w:sz w:val="20"/>
                </w:rPr>
                <w:t>Section 4.3</w:t>
              </w:r>
            </w:ins>
          </w:p>
        </w:tc>
      </w:tr>
      <w:tr w:rsidR="00ED079D" w:rsidTr="00B30BCF">
        <w:trPr>
          <w:trHeight w:val="511"/>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3</w:t>
            </w:r>
          </w:p>
        </w:tc>
        <w:tc>
          <w:tcPr>
            <w:tcW w:w="2528"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Default="00ED079D" w:rsidP="00B30BCF"/>
        </w:tc>
      </w:tr>
      <w:tr w:rsidR="00ED079D" w:rsidTr="00B30BCF">
        <w:trPr>
          <w:trHeight w:val="501"/>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4</w:t>
            </w:r>
          </w:p>
        </w:tc>
        <w:tc>
          <w:tcPr>
            <w:tcW w:w="2528"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Default="00ED079D" w:rsidP="00B30BCF"/>
        </w:tc>
      </w:tr>
      <w:tr w:rsidR="00ED079D"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5</w:t>
            </w:r>
          </w:p>
        </w:tc>
        <w:tc>
          <w:tcPr>
            <w:tcW w:w="2528"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Default="00ED079D" w:rsidP="00B30BCF">
            <w:pPr>
              <w:rPr>
                <w:b/>
                <w:sz w:val="20"/>
              </w:rPr>
            </w:pPr>
          </w:p>
        </w:tc>
      </w:tr>
      <w:tr w:rsidR="00ED079D"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Default="00ED079D" w:rsidP="00B30BCF">
            <w:pPr>
              <w:pStyle w:val="Title"/>
              <w:jc w:val="left"/>
              <w:rPr>
                <w:rFonts w:ascii="Times New Roman" w:hAnsi="Times New Roman"/>
                <w:b w:val="0"/>
                <w:sz w:val="20"/>
              </w:rPr>
            </w:pPr>
            <w:r>
              <w:rPr>
                <w:rFonts w:ascii="Times New Roman" w:hAnsi="Times New Roman"/>
                <w:b w:val="0"/>
                <w:sz w:val="20"/>
              </w:rPr>
              <w:t>6</w:t>
            </w:r>
          </w:p>
        </w:tc>
        <w:tc>
          <w:tcPr>
            <w:tcW w:w="2528"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Default="00ED079D" w:rsidP="00B30BCF">
            <w:pPr>
              <w:pStyle w:val="Title"/>
              <w:jc w:val="left"/>
              <w:rPr>
                <w:rFonts w:ascii="Times New Roman" w:hAnsi="Times New Roman"/>
                <w:b w:val="0"/>
                <w:sz w:val="20"/>
              </w:rPr>
            </w:pPr>
          </w:p>
        </w:tc>
      </w:tr>
      <w:tr w:rsidR="00ED079D" w:rsidRPr="00145784"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Pr="0030333D" w:rsidRDefault="00ED079D" w:rsidP="00B30BCF">
            <w:pPr>
              <w:pStyle w:val="Title"/>
              <w:jc w:val="left"/>
              <w:rPr>
                <w:rFonts w:ascii="Times New Roman" w:hAnsi="Times New Roman"/>
                <w:b w:val="0"/>
                <w:sz w:val="20"/>
              </w:rPr>
            </w:pPr>
            <w:r w:rsidRPr="0030333D">
              <w:rPr>
                <w:rFonts w:ascii="Times New Roman" w:hAnsi="Times New Roman"/>
                <w:b w:val="0"/>
                <w:sz w:val="20"/>
              </w:rPr>
              <w:t>7</w:t>
            </w:r>
          </w:p>
        </w:tc>
        <w:tc>
          <w:tcPr>
            <w:tcW w:w="2528" w:type="dxa"/>
            <w:tcBorders>
              <w:top w:val="single" w:sz="4" w:space="0" w:color="auto"/>
              <w:left w:val="single" w:sz="4" w:space="0" w:color="auto"/>
              <w:bottom w:val="single" w:sz="4" w:space="0" w:color="auto"/>
              <w:right w:val="single" w:sz="4" w:space="0" w:color="auto"/>
            </w:tcBorders>
          </w:tcPr>
          <w:p w:rsidR="00ED079D" w:rsidRPr="0030333D"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Pr="0030333D"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Pr="0030333D"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Pr="0030333D" w:rsidRDefault="00ED079D" w:rsidP="00B30BCF">
            <w:pPr>
              <w:pStyle w:val="Title"/>
              <w:jc w:val="left"/>
              <w:rPr>
                <w:rFonts w:ascii="Times New Roman" w:hAnsi="Times New Roman"/>
                <w:b w:val="0"/>
                <w:sz w:val="20"/>
              </w:rPr>
            </w:pPr>
          </w:p>
        </w:tc>
      </w:tr>
      <w:tr w:rsidR="00ED079D" w:rsidRPr="00145784" w:rsidTr="00B30BCF">
        <w:trPr>
          <w:trHeight w:val="462"/>
        </w:trPr>
        <w:tc>
          <w:tcPr>
            <w:tcW w:w="492" w:type="dxa"/>
            <w:tcBorders>
              <w:top w:val="single" w:sz="4" w:space="0" w:color="auto"/>
              <w:left w:val="single" w:sz="4" w:space="0" w:color="auto"/>
              <w:bottom w:val="single" w:sz="4" w:space="0" w:color="auto"/>
              <w:right w:val="single" w:sz="4" w:space="0" w:color="auto"/>
            </w:tcBorders>
            <w:hideMark/>
          </w:tcPr>
          <w:p w:rsidR="00ED079D" w:rsidRPr="00C80D35" w:rsidRDefault="00ED079D" w:rsidP="00B30BCF">
            <w:pPr>
              <w:pStyle w:val="Title"/>
              <w:jc w:val="left"/>
              <w:rPr>
                <w:rFonts w:ascii="Times New Roman" w:hAnsi="Times New Roman"/>
                <w:b w:val="0"/>
                <w:sz w:val="20"/>
              </w:rPr>
            </w:pPr>
            <w:r w:rsidRPr="00C80D35">
              <w:rPr>
                <w:rFonts w:ascii="Times New Roman" w:hAnsi="Times New Roman"/>
                <w:b w:val="0"/>
                <w:sz w:val="20"/>
              </w:rPr>
              <w:t>8</w:t>
            </w:r>
          </w:p>
        </w:tc>
        <w:tc>
          <w:tcPr>
            <w:tcW w:w="2528" w:type="dxa"/>
            <w:tcBorders>
              <w:top w:val="single" w:sz="4" w:space="0" w:color="auto"/>
              <w:left w:val="single" w:sz="4" w:space="0" w:color="auto"/>
              <w:bottom w:val="single" w:sz="4" w:space="0" w:color="auto"/>
              <w:right w:val="single" w:sz="4" w:space="0" w:color="auto"/>
            </w:tcBorders>
          </w:tcPr>
          <w:p w:rsidR="00ED079D" w:rsidRPr="00C80D35" w:rsidRDefault="00ED079D"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ED079D" w:rsidRPr="00C80D35" w:rsidRDefault="00ED079D"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ED079D" w:rsidRPr="00C80D35" w:rsidRDefault="00ED079D"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ED079D" w:rsidRPr="00C80D35" w:rsidRDefault="00ED079D" w:rsidP="00B30BCF">
            <w:pPr>
              <w:pStyle w:val="Title"/>
              <w:jc w:val="left"/>
              <w:rPr>
                <w:rFonts w:ascii="Times New Roman" w:hAnsi="Times New Roman"/>
                <w:b w:val="0"/>
                <w:sz w:val="20"/>
              </w:rPr>
            </w:pPr>
          </w:p>
        </w:tc>
      </w:tr>
      <w:tr w:rsidR="00994EC0" w:rsidRPr="00145784" w:rsidTr="00B30BCF">
        <w:trPr>
          <w:trHeight w:val="462"/>
        </w:trPr>
        <w:tc>
          <w:tcPr>
            <w:tcW w:w="492" w:type="dxa"/>
            <w:tcBorders>
              <w:top w:val="single" w:sz="4" w:space="0" w:color="auto"/>
              <w:left w:val="single" w:sz="4" w:space="0" w:color="auto"/>
              <w:bottom w:val="single" w:sz="4" w:space="0" w:color="auto"/>
              <w:right w:val="single" w:sz="4" w:space="0" w:color="auto"/>
            </w:tcBorders>
          </w:tcPr>
          <w:p w:rsidR="00994EC0" w:rsidRPr="00C80D35" w:rsidRDefault="00994EC0" w:rsidP="00B30BCF">
            <w:pPr>
              <w:pStyle w:val="Title"/>
              <w:jc w:val="left"/>
              <w:rPr>
                <w:rFonts w:ascii="Times New Roman" w:hAnsi="Times New Roman"/>
                <w:b w:val="0"/>
                <w:sz w:val="20"/>
              </w:rPr>
            </w:pPr>
            <w:r>
              <w:rPr>
                <w:rFonts w:ascii="Times New Roman" w:hAnsi="Times New Roman"/>
                <w:b w:val="0"/>
                <w:sz w:val="20"/>
              </w:rPr>
              <w:t>9</w:t>
            </w:r>
          </w:p>
        </w:tc>
        <w:tc>
          <w:tcPr>
            <w:tcW w:w="2528" w:type="dxa"/>
            <w:tcBorders>
              <w:top w:val="single" w:sz="4" w:space="0" w:color="auto"/>
              <w:left w:val="single" w:sz="4" w:space="0" w:color="auto"/>
              <w:bottom w:val="single" w:sz="4" w:space="0" w:color="auto"/>
              <w:right w:val="single" w:sz="4" w:space="0" w:color="auto"/>
            </w:tcBorders>
          </w:tcPr>
          <w:p w:rsidR="00994EC0" w:rsidRPr="00C80D35" w:rsidRDefault="00994EC0" w:rsidP="00B30BCF">
            <w:pPr>
              <w:pStyle w:val="Title"/>
              <w:jc w:val="left"/>
              <w:rPr>
                <w:rFonts w:ascii="Times New Roman" w:hAnsi="Times New Roman"/>
                <w:b w:val="0"/>
                <w:sz w:val="20"/>
              </w:rPr>
            </w:pPr>
          </w:p>
        </w:tc>
        <w:tc>
          <w:tcPr>
            <w:tcW w:w="4077" w:type="dxa"/>
            <w:tcBorders>
              <w:top w:val="single" w:sz="4" w:space="0" w:color="auto"/>
              <w:left w:val="single" w:sz="4" w:space="0" w:color="auto"/>
              <w:bottom w:val="single" w:sz="4" w:space="0" w:color="auto"/>
              <w:right w:val="single" w:sz="4" w:space="0" w:color="auto"/>
            </w:tcBorders>
          </w:tcPr>
          <w:p w:rsidR="00994EC0" w:rsidRPr="00C80D35" w:rsidRDefault="00994EC0" w:rsidP="00B30BCF">
            <w:pPr>
              <w:pStyle w:val="Title"/>
              <w:jc w:val="left"/>
              <w:rPr>
                <w:rFonts w:ascii="Times New Roman" w:hAnsi="Times New Roman"/>
                <w:b w:val="0"/>
                <w:sz w:val="20"/>
              </w:rPr>
            </w:pPr>
          </w:p>
        </w:tc>
        <w:tc>
          <w:tcPr>
            <w:tcW w:w="1380" w:type="dxa"/>
            <w:tcBorders>
              <w:top w:val="single" w:sz="4" w:space="0" w:color="auto"/>
              <w:left w:val="single" w:sz="4" w:space="0" w:color="auto"/>
              <w:bottom w:val="single" w:sz="4" w:space="0" w:color="auto"/>
              <w:right w:val="single" w:sz="4" w:space="0" w:color="auto"/>
            </w:tcBorders>
          </w:tcPr>
          <w:p w:rsidR="00994EC0" w:rsidRPr="00C80D35" w:rsidRDefault="00994EC0" w:rsidP="00B30BCF">
            <w:pPr>
              <w:pStyle w:val="Title"/>
              <w:jc w:val="left"/>
              <w:rPr>
                <w:rFonts w:ascii="Times New Roman" w:hAnsi="Times New Roman"/>
                <w:b w:val="0"/>
                <w:sz w:val="20"/>
              </w:rPr>
            </w:pPr>
          </w:p>
        </w:tc>
        <w:tc>
          <w:tcPr>
            <w:tcW w:w="1580" w:type="dxa"/>
            <w:tcBorders>
              <w:top w:val="single" w:sz="4" w:space="0" w:color="auto"/>
              <w:left w:val="single" w:sz="4" w:space="0" w:color="auto"/>
              <w:bottom w:val="single" w:sz="4" w:space="0" w:color="auto"/>
              <w:right w:val="single" w:sz="4" w:space="0" w:color="auto"/>
            </w:tcBorders>
          </w:tcPr>
          <w:p w:rsidR="00994EC0" w:rsidRPr="00C80D35" w:rsidRDefault="00994EC0" w:rsidP="00B30BCF">
            <w:pPr>
              <w:pStyle w:val="Title"/>
              <w:jc w:val="left"/>
              <w:rPr>
                <w:rFonts w:ascii="Times New Roman" w:hAnsi="Times New Roman"/>
                <w:b w:val="0"/>
                <w:sz w:val="20"/>
              </w:rPr>
            </w:pPr>
          </w:p>
        </w:tc>
      </w:tr>
    </w:tbl>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p w:rsidR="00ED079D" w:rsidRDefault="00ED079D" w:rsidP="00192FE0">
      <w:pPr>
        <w:tabs>
          <w:tab w:val="left" w:pos="7110"/>
        </w:tabs>
      </w:pPr>
    </w:p>
    <w:p w:rsidR="00ED079D" w:rsidRDefault="00BD7DB1" w:rsidP="00BD7DB1">
      <w:pPr>
        <w:pStyle w:val="TOCTitle"/>
        <w:tabs>
          <w:tab w:val="center" w:pos="4680"/>
          <w:tab w:val="left" w:pos="8421"/>
        </w:tabs>
        <w:jc w:val="left"/>
      </w:pPr>
      <w:r>
        <w:tab/>
      </w:r>
      <w:r w:rsidR="00ED079D">
        <w:t>Table of Contents</w:t>
      </w:r>
      <w:r>
        <w:tab/>
      </w:r>
    </w:p>
    <w:p w:rsidR="0080602D" w:rsidRDefault="00ED079D">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6652453" w:history="1">
        <w:r w:rsidR="0080602D" w:rsidRPr="00C53B6B">
          <w:rPr>
            <w:rStyle w:val="Hyperlink"/>
            <w:bCs/>
            <w:noProof/>
          </w:rPr>
          <w:t>1.</w:t>
        </w:r>
        <w:r w:rsidR="0080602D">
          <w:rPr>
            <w:rFonts w:asciiTheme="minorHAnsi" w:eastAsiaTheme="minorEastAsia" w:hAnsiTheme="minorHAnsi" w:cstheme="minorBidi"/>
            <w:noProof/>
            <w:sz w:val="22"/>
            <w:szCs w:val="22"/>
          </w:rPr>
          <w:tab/>
        </w:r>
        <w:r w:rsidR="0080602D" w:rsidRPr="00C53B6B">
          <w:rPr>
            <w:rStyle w:val="Hyperlink"/>
            <w:bCs/>
            <w:noProof/>
          </w:rPr>
          <w:t xml:space="preserve">ABOUT &amp; </w:t>
        </w:r>
        <w:r w:rsidR="0080602D">
          <w:rPr>
            <w:rStyle w:val="Hyperlink"/>
            <w:bCs/>
            <w:noProof/>
          </w:rPr>
          <w:t>PURPOSE</w:t>
        </w:r>
        <w:r w:rsidR="0080602D">
          <w:rPr>
            <w:noProof/>
            <w:webHidden/>
          </w:rPr>
          <w:tab/>
        </w:r>
        <w:r w:rsidR="0080602D">
          <w:rPr>
            <w:noProof/>
            <w:webHidden/>
          </w:rPr>
          <w:fldChar w:fldCharType="begin"/>
        </w:r>
        <w:r w:rsidR="0080602D">
          <w:rPr>
            <w:noProof/>
            <w:webHidden/>
          </w:rPr>
          <w:instrText xml:space="preserve"> PAGEREF _Toc146652453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54" w:history="1">
        <w:r w:rsidR="0080602D" w:rsidRPr="00C53B6B">
          <w:rPr>
            <w:rStyle w:val="Hyperlink"/>
            <w:bCs/>
            <w:noProof/>
          </w:rPr>
          <w:t>2.</w:t>
        </w:r>
        <w:r w:rsidR="0080602D">
          <w:rPr>
            <w:rFonts w:asciiTheme="minorHAnsi" w:eastAsiaTheme="minorEastAsia" w:hAnsiTheme="minorHAnsi" w:cstheme="minorBidi"/>
            <w:noProof/>
            <w:sz w:val="22"/>
            <w:szCs w:val="22"/>
          </w:rPr>
          <w:tab/>
        </w:r>
        <w:r w:rsidR="0080602D" w:rsidRPr="00C53B6B">
          <w:rPr>
            <w:rStyle w:val="Hyperlink"/>
            <w:bCs/>
            <w:noProof/>
          </w:rPr>
          <w:t>PRE-REQUISITE</w:t>
        </w:r>
        <w:r w:rsidR="0080602D">
          <w:rPr>
            <w:noProof/>
            <w:webHidden/>
          </w:rPr>
          <w:tab/>
        </w:r>
        <w:r w:rsidR="0080602D">
          <w:rPr>
            <w:noProof/>
            <w:webHidden/>
          </w:rPr>
          <w:fldChar w:fldCharType="begin"/>
        </w:r>
        <w:r w:rsidR="0080602D">
          <w:rPr>
            <w:noProof/>
            <w:webHidden/>
          </w:rPr>
          <w:instrText xml:space="preserve"> PAGEREF _Toc146652454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55" w:history="1">
        <w:r w:rsidR="0080602D" w:rsidRPr="00C53B6B">
          <w:rPr>
            <w:rStyle w:val="Hyperlink"/>
            <w:bCs/>
            <w:noProof/>
          </w:rPr>
          <w:t>3.</w:t>
        </w:r>
        <w:r w:rsidR="0080602D">
          <w:rPr>
            <w:rFonts w:asciiTheme="minorHAnsi" w:eastAsiaTheme="minorEastAsia" w:hAnsiTheme="minorHAnsi" w:cstheme="minorBidi"/>
            <w:noProof/>
            <w:sz w:val="22"/>
            <w:szCs w:val="22"/>
          </w:rPr>
          <w:tab/>
        </w:r>
        <w:r w:rsidR="0080602D" w:rsidRPr="00C53B6B">
          <w:rPr>
            <w:rStyle w:val="Hyperlink"/>
            <w:bCs/>
            <w:noProof/>
          </w:rPr>
          <w:t>SCREENS FROM WHERE THIS MODULE/SCREEN CAN BE INVOKED</w:t>
        </w:r>
        <w:r w:rsidR="0080602D">
          <w:rPr>
            <w:noProof/>
            <w:webHidden/>
          </w:rPr>
          <w:tab/>
        </w:r>
        <w:r w:rsidR="0080602D">
          <w:rPr>
            <w:noProof/>
            <w:webHidden/>
          </w:rPr>
          <w:fldChar w:fldCharType="begin"/>
        </w:r>
        <w:r w:rsidR="0080602D">
          <w:rPr>
            <w:noProof/>
            <w:webHidden/>
          </w:rPr>
          <w:instrText xml:space="preserve"> PAGEREF _Toc146652455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56" w:history="1">
        <w:r w:rsidR="0080602D" w:rsidRPr="00C53B6B">
          <w:rPr>
            <w:rStyle w:val="Hyperlink"/>
            <w:bCs/>
            <w:noProof/>
          </w:rPr>
          <w:t>4.</w:t>
        </w:r>
        <w:r w:rsidR="0080602D">
          <w:rPr>
            <w:rFonts w:asciiTheme="minorHAnsi" w:eastAsiaTheme="minorEastAsia" w:hAnsiTheme="minorHAnsi" w:cstheme="minorBidi"/>
            <w:noProof/>
            <w:sz w:val="22"/>
            <w:szCs w:val="22"/>
          </w:rPr>
          <w:tab/>
        </w:r>
        <w:r w:rsidR="0080602D" w:rsidRPr="00C53B6B">
          <w:rPr>
            <w:rStyle w:val="Hyperlink"/>
            <w:bCs/>
            <w:noProof/>
          </w:rPr>
          <w:t xml:space="preserve">UI DETAILS &amp; </w:t>
        </w:r>
        <w:r w:rsidR="0080602D">
          <w:rPr>
            <w:rStyle w:val="Hyperlink"/>
            <w:bCs/>
            <w:noProof/>
          </w:rPr>
          <w:t>VALIDATIONS</w:t>
        </w:r>
        <w:r w:rsidR="0080602D">
          <w:rPr>
            <w:noProof/>
            <w:webHidden/>
          </w:rPr>
          <w:tab/>
        </w:r>
        <w:r w:rsidR="0080602D">
          <w:rPr>
            <w:noProof/>
            <w:webHidden/>
          </w:rPr>
          <w:fldChar w:fldCharType="begin"/>
        </w:r>
        <w:r w:rsidR="0080602D">
          <w:rPr>
            <w:noProof/>
            <w:webHidden/>
          </w:rPr>
          <w:instrText xml:space="preserve"> PAGEREF _Toc146652456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57" w:history="1">
        <w:r w:rsidR="0080602D" w:rsidRPr="00C53B6B">
          <w:rPr>
            <w:rStyle w:val="Hyperlink"/>
            <w:noProof/>
          </w:rPr>
          <w:t>4.1</w:t>
        </w:r>
        <w:r w:rsidR="0080602D">
          <w:rPr>
            <w:rFonts w:asciiTheme="minorHAnsi" w:eastAsiaTheme="minorEastAsia" w:hAnsiTheme="minorHAnsi" w:cstheme="minorBidi"/>
            <w:noProof/>
            <w:sz w:val="22"/>
            <w:szCs w:val="22"/>
          </w:rPr>
          <w:tab/>
        </w:r>
        <w:r w:rsidR="0080602D" w:rsidRPr="00C53B6B">
          <w:rPr>
            <w:rStyle w:val="Hyperlink"/>
            <w:noProof/>
          </w:rPr>
          <w:t>Top Banner</w:t>
        </w:r>
        <w:r w:rsidR="0080602D">
          <w:rPr>
            <w:noProof/>
            <w:webHidden/>
          </w:rPr>
          <w:tab/>
        </w:r>
        <w:r w:rsidR="0080602D">
          <w:rPr>
            <w:noProof/>
            <w:webHidden/>
          </w:rPr>
          <w:fldChar w:fldCharType="begin"/>
        </w:r>
        <w:r w:rsidR="0080602D">
          <w:rPr>
            <w:noProof/>
            <w:webHidden/>
          </w:rPr>
          <w:instrText xml:space="preserve"> PAGEREF _Toc146652457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58" w:history="1">
        <w:r w:rsidR="0080602D" w:rsidRPr="00C53B6B">
          <w:rPr>
            <w:rStyle w:val="Hyperlink"/>
            <w:noProof/>
          </w:rPr>
          <w:t>4.1.1</w:t>
        </w:r>
        <w:r w:rsidR="0080602D">
          <w:rPr>
            <w:rFonts w:asciiTheme="minorHAnsi" w:eastAsiaTheme="minorEastAsia" w:hAnsiTheme="minorHAnsi" w:cstheme="minorBidi"/>
            <w:noProof/>
            <w:sz w:val="22"/>
            <w:szCs w:val="22"/>
          </w:rPr>
          <w:tab/>
        </w:r>
        <w:r w:rsidR="0080602D" w:rsidRPr="00C53B6B">
          <w:rPr>
            <w:rStyle w:val="Hyperlink"/>
            <w:noProof/>
          </w:rPr>
          <w:t>Display</w:t>
        </w:r>
        <w:r w:rsidR="0080602D">
          <w:rPr>
            <w:noProof/>
            <w:webHidden/>
          </w:rPr>
          <w:tab/>
        </w:r>
        <w:r w:rsidR="0080602D">
          <w:rPr>
            <w:noProof/>
            <w:webHidden/>
          </w:rPr>
          <w:fldChar w:fldCharType="begin"/>
        </w:r>
        <w:r w:rsidR="0080602D">
          <w:rPr>
            <w:noProof/>
            <w:webHidden/>
          </w:rPr>
          <w:instrText xml:space="preserve"> PAGEREF _Toc146652458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0" w:history="1">
        <w:r w:rsidR="0080602D" w:rsidRPr="00C53B6B">
          <w:rPr>
            <w:rStyle w:val="Hyperlink"/>
            <w:noProof/>
          </w:rPr>
          <w:t>4.1.2</w:t>
        </w:r>
        <w:r w:rsidR="0080602D">
          <w:rPr>
            <w:rFonts w:asciiTheme="minorHAnsi" w:eastAsiaTheme="minorEastAsia" w:hAnsiTheme="minorHAnsi" w:cstheme="minorBidi"/>
            <w:noProof/>
            <w:sz w:val="22"/>
            <w:szCs w:val="22"/>
          </w:rPr>
          <w:tab/>
        </w:r>
        <w:r w:rsidR="0080602D" w:rsidRPr="00C53B6B">
          <w:rPr>
            <w:rStyle w:val="Hyperlink"/>
            <w:noProof/>
          </w:rPr>
          <w:t>Contents</w:t>
        </w:r>
        <w:r w:rsidR="0080602D">
          <w:rPr>
            <w:noProof/>
            <w:webHidden/>
          </w:rPr>
          <w:tab/>
        </w:r>
        <w:r w:rsidR="0080602D">
          <w:rPr>
            <w:noProof/>
            <w:webHidden/>
          </w:rPr>
          <w:fldChar w:fldCharType="begin"/>
        </w:r>
        <w:r w:rsidR="0080602D">
          <w:rPr>
            <w:noProof/>
            <w:webHidden/>
          </w:rPr>
          <w:instrText xml:space="preserve"> PAGEREF _Toc146652460 \h </w:instrText>
        </w:r>
        <w:r w:rsidR="0080602D">
          <w:rPr>
            <w:noProof/>
            <w:webHidden/>
          </w:rPr>
        </w:r>
        <w:r w:rsidR="0080602D">
          <w:rPr>
            <w:noProof/>
            <w:webHidden/>
          </w:rPr>
          <w:fldChar w:fldCharType="separate"/>
        </w:r>
        <w:r w:rsidR="0080602D">
          <w:rPr>
            <w:noProof/>
            <w:webHidden/>
          </w:rPr>
          <w:t>5</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61" w:history="1">
        <w:r w:rsidR="0080602D" w:rsidRPr="00C53B6B">
          <w:rPr>
            <w:rStyle w:val="Hyperlink"/>
            <w:noProof/>
          </w:rPr>
          <w:t>4.2</w:t>
        </w:r>
        <w:r w:rsidR="0080602D">
          <w:rPr>
            <w:rFonts w:asciiTheme="minorHAnsi" w:eastAsiaTheme="minorEastAsia" w:hAnsiTheme="minorHAnsi" w:cstheme="minorBidi"/>
            <w:noProof/>
            <w:sz w:val="22"/>
            <w:szCs w:val="22"/>
          </w:rPr>
          <w:tab/>
        </w:r>
        <w:r w:rsidR="0080602D" w:rsidRPr="00C53B6B">
          <w:rPr>
            <w:rStyle w:val="Hyperlink"/>
            <w:noProof/>
          </w:rPr>
          <w:t>Top Filters</w:t>
        </w:r>
        <w:r w:rsidR="0080602D">
          <w:rPr>
            <w:noProof/>
            <w:webHidden/>
          </w:rPr>
          <w:tab/>
        </w:r>
        <w:r w:rsidR="0080602D">
          <w:rPr>
            <w:noProof/>
            <w:webHidden/>
          </w:rPr>
          <w:fldChar w:fldCharType="begin"/>
        </w:r>
        <w:r w:rsidR="0080602D">
          <w:rPr>
            <w:noProof/>
            <w:webHidden/>
          </w:rPr>
          <w:instrText xml:space="preserve"> PAGEREF _Toc146652461 \h </w:instrText>
        </w:r>
        <w:r w:rsidR="0080602D">
          <w:rPr>
            <w:noProof/>
            <w:webHidden/>
          </w:rPr>
        </w:r>
        <w:r w:rsidR="0080602D">
          <w:rPr>
            <w:noProof/>
            <w:webHidden/>
          </w:rPr>
          <w:fldChar w:fldCharType="separate"/>
        </w:r>
        <w:r w:rsidR="0080602D">
          <w:rPr>
            <w:noProof/>
            <w:webHidden/>
          </w:rPr>
          <w:t>6</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62" w:history="1">
        <w:r w:rsidR="0080602D" w:rsidRPr="00C53B6B">
          <w:rPr>
            <w:rStyle w:val="Hyperlink"/>
            <w:noProof/>
          </w:rPr>
          <w:t>4.3</w:t>
        </w:r>
        <w:r w:rsidR="0080602D">
          <w:rPr>
            <w:rFonts w:asciiTheme="minorHAnsi" w:eastAsiaTheme="minorEastAsia" w:hAnsiTheme="minorHAnsi" w:cstheme="minorBidi"/>
            <w:noProof/>
            <w:sz w:val="22"/>
            <w:szCs w:val="22"/>
          </w:rPr>
          <w:tab/>
        </w:r>
        <w:r w:rsidR="0080602D" w:rsidRPr="00C53B6B">
          <w:rPr>
            <w:rStyle w:val="Hyperlink"/>
            <w:noProof/>
          </w:rPr>
          <w:t>Overall/Average maturity level</w:t>
        </w:r>
        <w:r w:rsidR="0080602D">
          <w:rPr>
            <w:noProof/>
            <w:webHidden/>
          </w:rPr>
          <w:tab/>
        </w:r>
        <w:r w:rsidR="0080602D">
          <w:rPr>
            <w:noProof/>
            <w:webHidden/>
          </w:rPr>
          <w:fldChar w:fldCharType="begin"/>
        </w:r>
        <w:r w:rsidR="0080602D">
          <w:rPr>
            <w:noProof/>
            <w:webHidden/>
          </w:rPr>
          <w:instrText xml:space="preserve"> PAGEREF _Toc146652462 \h </w:instrText>
        </w:r>
        <w:r w:rsidR="0080602D">
          <w:rPr>
            <w:noProof/>
            <w:webHidden/>
          </w:rPr>
        </w:r>
        <w:r w:rsidR="0080602D">
          <w:rPr>
            <w:noProof/>
            <w:webHidden/>
          </w:rPr>
          <w:fldChar w:fldCharType="separate"/>
        </w:r>
        <w:r w:rsidR="0080602D">
          <w:rPr>
            <w:noProof/>
            <w:webHidden/>
          </w:rPr>
          <w:t>6</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63" w:history="1">
        <w:r w:rsidR="0080602D" w:rsidRPr="00C53B6B">
          <w:rPr>
            <w:rStyle w:val="Hyperlink"/>
            <w:noProof/>
          </w:rPr>
          <w:t>4.4</w:t>
        </w:r>
        <w:r w:rsidR="0080602D">
          <w:rPr>
            <w:rFonts w:asciiTheme="minorHAnsi" w:eastAsiaTheme="minorEastAsia" w:hAnsiTheme="minorHAnsi" w:cstheme="minorBidi"/>
            <w:noProof/>
            <w:sz w:val="22"/>
            <w:szCs w:val="22"/>
          </w:rPr>
          <w:tab/>
        </w:r>
        <w:r w:rsidR="0080602D" w:rsidRPr="00C53B6B">
          <w:rPr>
            <w:rStyle w:val="Hyperlink"/>
            <w:noProof/>
          </w:rPr>
          <w:t>Overall status display boxes</w:t>
        </w:r>
        <w:r w:rsidR="0080602D">
          <w:rPr>
            <w:noProof/>
            <w:webHidden/>
          </w:rPr>
          <w:tab/>
        </w:r>
        <w:r w:rsidR="0080602D">
          <w:rPr>
            <w:noProof/>
            <w:webHidden/>
          </w:rPr>
          <w:fldChar w:fldCharType="begin"/>
        </w:r>
        <w:r w:rsidR="0080602D">
          <w:rPr>
            <w:noProof/>
            <w:webHidden/>
          </w:rPr>
          <w:instrText xml:space="preserve"> PAGEREF _Toc146652463 \h </w:instrText>
        </w:r>
        <w:r w:rsidR="0080602D">
          <w:rPr>
            <w:noProof/>
            <w:webHidden/>
          </w:rPr>
        </w:r>
        <w:r w:rsidR="0080602D">
          <w:rPr>
            <w:noProof/>
            <w:webHidden/>
          </w:rPr>
          <w:fldChar w:fldCharType="separate"/>
        </w:r>
        <w:r w:rsidR="0080602D">
          <w:rPr>
            <w:noProof/>
            <w:webHidden/>
          </w:rPr>
          <w:t>7</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4" w:history="1">
        <w:r w:rsidR="0080602D" w:rsidRPr="00C53B6B">
          <w:rPr>
            <w:rStyle w:val="Hyperlink"/>
            <w:noProof/>
          </w:rPr>
          <w:t>4.4.1</w:t>
        </w:r>
        <w:r w:rsidR="0080602D">
          <w:rPr>
            <w:rFonts w:asciiTheme="minorHAnsi" w:eastAsiaTheme="minorEastAsia" w:hAnsiTheme="minorHAnsi" w:cstheme="minorBidi"/>
            <w:noProof/>
            <w:sz w:val="22"/>
            <w:szCs w:val="22"/>
          </w:rPr>
          <w:tab/>
        </w:r>
        <w:r w:rsidR="0080602D" w:rsidRPr="00C53B6B">
          <w:rPr>
            <w:rStyle w:val="Hyperlink"/>
            <w:noProof/>
          </w:rPr>
          <w:t>DSO Assessment</w:t>
        </w:r>
        <w:r w:rsidR="0080602D">
          <w:rPr>
            <w:noProof/>
            <w:webHidden/>
          </w:rPr>
          <w:tab/>
        </w:r>
        <w:r w:rsidR="0080602D">
          <w:rPr>
            <w:noProof/>
            <w:webHidden/>
          </w:rPr>
          <w:fldChar w:fldCharType="begin"/>
        </w:r>
        <w:r w:rsidR="0080602D">
          <w:rPr>
            <w:noProof/>
            <w:webHidden/>
          </w:rPr>
          <w:instrText xml:space="preserve"> PAGEREF _Toc146652464 \h </w:instrText>
        </w:r>
        <w:r w:rsidR="0080602D">
          <w:rPr>
            <w:noProof/>
            <w:webHidden/>
          </w:rPr>
        </w:r>
        <w:r w:rsidR="0080602D">
          <w:rPr>
            <w:noProof/>
            <w:webHidden/>
          </w:rPr>
          <w:fldChar w:fldCharType="separate"/>
        </w:r>
        <w:r w:rsidR="0080602D">
          <w:rPr>
            <w:noProof/>
            <w:webHidden/>
          </w:rPr>
          <w:t>7</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5" w:history="1">
        <w:r w:rsidR="0080602D" w:rsidRPr="00C53B6B">
          <w:rPr>
            <w:rStyle w:val="Hyperlink"/>
            <w:noProof/>
          </w:rPr>
          <w:t>4.4.2</w:t>
        </w:r>
        <w:r w:rsidR="0080602D">
          <w:rPr>
            <w:rFonts w:asciiTheme="minorHAnsi" w:eastAsiaTheme="minorEastAsia" w:hAnsiTheme="minorHAnsi" w:cstheme="minorBidi"/>
            <w:noProof/>
            <w:sz w:val="22"/>
            <w:szCs w:val="22"/>
          </w:rPr>
          <w:tab/>
        </w:r>
        <w:r w:rsidR="0080602D" w:rsidRPr="00C53B6B">
          <w:rPr>
            <w:rStyle w:val="Hyperlink"/>
            <w:noProof/>
          </w:rPr>
          <w:t>Maturity Roadmap</w:t>
        </w:r>
        <w:r w:rsidR="0080602D">
          <w:rPr>
            <w:noProof/>
            <w:webHidden/>
          </w:rPr>
          <w:tab/>
        </w:r>
        <w:r w:rsidR="0080602D">
          <w:rPr>
            <w:noProof/>
            <w:webHidden/>
          </w:rPr>
          <w:fldChar w:fldCharType="begin"/>
        </w:r>
        <w:r w:rsidR="0080602D">
          <w:rPr>
            <w:noProof/>
            <w:webHidden/>
          </w:rPr>
          <w:instrText xml:space="preserve"> PAGEREF _Toc146652465 \h </w:instrText>
        </w:r>
        <w:r w:rsidR="0080602D">
          <w:rPr>
            <w:noProof/>
            <w:webHidden/>
          </w:rPr>
        </w:r>
        <w:r w:rsidR="0080602D">
          <w:rPr>
            <w:noProof/>
            <w:webHidden/>
          </w:rPr>
          <w:fldChar w:fldCharType="separate"/>
        </w:r>
        <w:r w:rsidR="0080602D">
          <w:rPr>
            <w:noProof/>
            <w:webHidden/>
          </w:rPr>
          <w:t>7</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6" w:history="1">
        <w:r w:rsidR="0080602D" w:rsidRPr="00C53B6B">
          <w:rPr>
            <w:rStyle w:val="Hyperlink"/>
            <w:noProof/>
          </w:rPr>
          <w:t>4.4.3</w:t>
        </w:r>
        <w:r w:rsidR="0080602D">
          <w:rPr>
            <w:rFonts w:asciiTheme="minorHAnsi" w:eastAsiaTheme="minorEastAsia" w:hAnsiTheme="minorHAnsi" w:cstheme="minorBidi"/>
            <w:noProof/>
            <w:sz w:val="22"/>
            <w:szCs w:val="22"/>
          </w:rPr>
          <w:tab/>
        </w:r>
        <w:r w:rsidR="0080602D" w:rsidRPr="00C53B6B">
          <w:rPr>
            <w:rStyle w:val="Hyperlink"/>
            <w:noProof/>
          </w:rPr>
          <w:t>Re-assessment</w:t>
        </w:r>
        <w:r w:rsidR="0080602D">
          <w:rPr>
            <w:noProof/>
            <w:webHidden/>
          </w:rPr>
          <w:tab/>
        </w:r>
        <w:r w:rsidR="0080602D">
          <w:rPr>
            <w:noProof/>
            <w:webHidden/>
          </w:rPr>
          <w:fldChar w:fldCharType="begin"/>
        </w:r>
        <w:r w:rsidR="0080602D">
          <w:rPr>
            <w:noProof/>
            <w:webHidden/>
          </w:rPr>
          <w:instrText xml:space="preserve"> PAGEREF _Toc146652466 \h </w:instrText>
        </w:r>
        <w:r w:rsidR="0080602D">
          <w:rPr>
            <w:noProof/>
            <w:webHidden/>
          </w:rPr>
        </w:r>
        <w:r w:rsidR="0080602D">
          <w:rPr>
            <w:noProof/>
            <w:webHidden/>
          </w:rPr>
          <w:fldChar w:fldCharType="separate"/>
        </w:r>
        <w:r w:rsidR="0080602D">
          <w:rPr>
            <w:noProof/>
            <w:webHidden/>
          </w:rPr>
          <w:t>8</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67" w:history="1">
        <w:r w:rsidR="0080602D" w:rsidRPr="00C53B6B">
          <w:rPr>
            <w:rStyle w:val="Hyperlink"/>
            <w:noProof/>
          </w:rPr>
          <w:t>4.5</w:t>
        </w:r>
        <w:r w:rsidR="0080602D">
          <w:rPr>
            <w:rFonts w:asciiTheme="minorHAnsi" w:eastAsiaTheme="minorEastAsia" w:hAnsiTheme="minorHAnsi" w:cstheme="minorBidi"/>
            <w:noProof/>
            <w:sz w:val="22"/>
            <w:szCs w:val="22"/>
          </w:rPr>
          <w:tab/>
        </w:r>
        <w:r w:rsidR="0080602D" w:rsidRPr="00C53B6B">
          <w:rPr>
            <w:rStyle w:val="Hyperlink"/>
            <w:noProof/>
          </w:rPr>
          <w:t>interactive charts for status</w:t>
        </w:r>
        <w:r w:rsidR="0080602D">
          <w:rPr>
            <w:noProof/>
            <w:webHidden/>
          </w:rPr>
          <w:tab/>
        </w:r>
        <w:r w:rsidR="0080602D">
          <w:rPr>
            <w:noProof/>
            <w:webHidden/>
          </w:rPr>
          <w:fldChar w:fldCharType="begin"/>
        </w:r>
        <w:r w:rsidR="0080602D">
          <w:rPr>
            <w:noProof/>
            <w:webHidden/>
          </w:rPr>
          <w:instrText xml:space="preserve"> PAGEREF _Toc146652467 \h </w:instrText>
        </w:r>
        <w:r w:rsidR="0080602D">
          <w:rPr>
            <w:noProof/>
            <w:webHidden/>
          </w:rPr>
        </w:r>
        <w:r w:rsidR="0080602D">
          <w:rPr>
            <w:noProof/>
            <w:webHidden/>
          </w:rPr>
          <w:fldChar w:fldCharType="separate"/>
        </w:r>
        <w:r w:rsidR="0080602D">
          <w:rPr>
            <w:noProof/>
            <w:webHidden/>
          </w:rPr>
          <w:t>8</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8" w:history="1">
        <w:r w:rsidR="0080602D" w:rsidRPr="00C53B6B">
          <w:rPr>
            <w:rStyle w:val="Hyperlink"/>
            <w:noProof/>
          </w:rPr>
          <w:t>4.5.1</w:t>
        </w:r>
        <w:r w:rsidR="0080602D">
          <w:rPr>
            <w:rFonts w:asciiTheme="minorHAnsi" w:eastAsiaTheme="minorEastAsia" w:hAnsiTheme="minorHAnsi" w:cstheme="minorBidi"/>
            <w:noProof/>
            <w:sz w:val="22"/>
            <w:szCs w:val="22"/>
          </w:rPr>
          <w:tab/>
        </w:r>
        <w:r w:rsidR="0080602D" w:rsidRPr="00C53B6B">
          <w:rPr>
            <w:rStyle w:val="Hyperlink"/>
            <w:noProof/>
          </w:rPr>
          <w:t>DSO Assessment</w:t>
        </w:r>
        <w:r w:rsidR="0080602D">
          <w:rPr>
            <w:noProof/>
            <w:webHidden/>
          </w:rPr>
          <w:tab/>
        </w:r>
        <w:r w:rsidR="0080602D">
          <w:rPr>
            <w:noProof/>
            <w:webHidden/>
          </w:rPr>
          <w:fldChar w:fldCharType="begin"/>
        </w:r>
        <w:r w:rsidR="0080602D">
          <w:rPr>
            <w:noProof/>
            <w:webHidden/>
          </w:rPr>
          <w:instrText xml:space="preserve"> PAGEREF _Toc146652468 \h </w:instrText>
        </w:r>
        <w:r w:rsidR="0080602D">
          <w:rPr>
            <w:noProof/>
            <w:webHidden/>
          </w:rPr>
        </w:r>
        <w:r w:rsidR="0080602D">
          <w:rPr>
            <w:noProof/>
            <w:webHidden/>
          </w:rPr>
          <w:fldChar w:fldCharType="separate"/>
        </w:r>
        <w:r w:rsidR="0080602D">
          <w:rPr>
            <w:noProof/>
            <w:webHidden/>
          </w:rPr>
          <w:t>8</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69" w:history="1">
        <w:r w:rsidR="0080602D" w:rsidRPr="00C53B6B">
          <w:rPr>
            <w:rStyle w:val="Hyperlink"/>
            <w:noProof/>
          </w:rPr>
          <w:t>4.5.2</w:t>
        </w:r>
        <w:r w:rsidR="0080602D">
          <w:rPr>
            <w:rFonts w:asciiTheme="minorHAnsi" w:eastAsiaTheme="minorEastAsia" w:hAnsiTheme="minorHAnsi" w:cstheme="minorBidi"/>
            <w:noProof/>
            <w:sz w:val="22"/>
            <w:szCs w:val="22"/>
          </w:rPr>
          <w:tab/>
        </w:r>
        <w:r w:rsidR="0080602D" w:rsidRPr="00C53B6B">
          <w:rPr>
            <w:rStyle w:val="Hyperlink"/>
            <w:noProof/>
          </w:rPr>
          <w:t>DSO Re-Assessment</w:t>
        </w:r>
        <w:r w:rsidR="0080602D">
          <w:rPr>
            <w:noProof/>
            <w:webHidden/>
          </w:rPr>
          <w:tab/>
        </w:r>
        <w:r w:rsidR="0080602D">
          <w:rPr>
            <w:noProof/>
            <w:webHidden/>
          </w:rPr>
          <w:fldChar w:fldCharType="begin"/>
        </w:r>
        <w:r w:rsidR="0080602D">
          <w:rPr>
            <w:noProof/>
            <w:webHidden/>
          </w:rPr>
          <w:instrText xml:space="preserve"> PAGEREF _Toc146652469 \h </w:instrText>
        </w:r>
        <w:r w:rsidR="0080602D">
          <w:rPr>
            <w:noProof/>
            <w:webHidden/>
          </w:rPr>
        </w:r>
        <w:r w:rsidR="0080602D">
          <w:rPr>
            <w:noProof/>
            <w:webHidden/>
          </w:rPr>
          <w:fldChar w:fldCharType="separate"/>
        </w:r>
        <w:r w:rsidR="0080602D">
          <w:rPr>
            <w:noProof/>
            <w:webHidden/>
          </w:rPr>
          <w:t>9</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70" w:history="1">
        <w:r w:rsidR="0080602D" w:rsidRPr="00C53B6B">
          <w:rPr>
            <w:rStyle w:val="Hyperlink"/>
            <w:noProof/>
          </w:rPr>
          <w:t>4.5.3</w:t>
        </w:r>
        <w:r w:rsidR="0080602D">
          <w:rPr>
            <w:rFonts w:asciiTheme="minorHAnsi" w:eastAsiaTheme="minorEastAsia" w:hAnsiTheme="minorHAnsi" w:cstheme="minorBidi"/>
            <w:noProof/>
            <w:sz w:val="22"/>
            <w:szCs w:val="22"/>
          </w:rPr>
          <w:tab/>
        </w:r>
        <w:r w:rsidR="0080602D" w:rsidRPr="00C53B6B">
          <w:rPr>
            <w:rStyle w:val="Hyperlink"/>
            <w:noProof/>
          </w:rPr>
          <w:t>DSO Quarter wise progress</w:t>
        </w:r>
        <w:r w:rsidR="0080602D">
          <w:rPr>
            <w:noProof/>
            <w:webHidden/>
          </w:rPr>
          <w:tab/>
        </w:r>
        <w:r w:rsidR="0080602D">
          <w:rPr>
            <w:noProof/>
            <w:webHidden/>
          </w:rPr>
          <w:fldChar w:fldCharType="begin"/>
        </w:r>
        <w:r w:rsidR="0080602D">
          <w:rPr>
            <w:noProof/>
            <w:webHidden/>
          </w:rPr>
          <w:instrText xml:space="preserve"> PAGEREF _Toc146652470 \h </w:instrText>
        </w:r>
        <w:r w:rsidR="0080602D">
          <w:rPr>
            <w:noProof/>
            <w:webHidden/>
          </w:rPr>
        </w:r>
        <w:r w:rsidR="0080602D">
          <w:rPr>
            <w:noProof/>
            <w:webHidden/>
          </w:rPr>
          <w:fldChar w:fldCharType="separate"/>
        </w:r>
        <w:r w:rsidR="0080602D">
          <w:rPr>
            <w:noProof/>
            <w:webHidden/>
          </w:rPr>
          <w:t>9</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71" w:history="1">
        <w:r w:rsidR="0080602D" w:rsidRPr="00C53B6B">
          <w:rPr>
            <w:rStyle w:val="Hyperlink"/>
            <w:noProof/>
          </w:rPr>
          <w:t>4.5.4</w:t>
        </w:r>
        <w:r w:rsidR="0080602D">
          <w:rPr>
            <w:rFonts w:asciiTheme="minorHAnsi" w:eastAsiaTheme="minorEastAsia" w:hAnsiTheme="minorHAnsi" w:cstheme="minorBidi"/>
            <w:noProof/>
            <w:sz w:val="22"/>
            <w:szCs w:val="22"/>
          </w:rPr>
          <w:tab/>
        </w:r>
        <w:r w:rsidR="0080602D" w:rsidRPr="00C53B6B">
          <w:rPr>
            <w:rStyle w:val="Hyperlink"/>
            <w:noProof/>
          </w:rPr>
          <w:t>DSO Quarter wise progress Cumulative</w:t>
        </w:r>
        <w:r w:rsidR="0080602D">
          <w:rPr>
            <w:noProof/>
            <w:webHidden/>
          </w:rPr>
          <w:tab/>
        </w:r>
        <w:r w:rsidR="0080602D">
          <w:rPr>
            <w:noProof/>
            <w:webHidden/>
          </w:rPr>
          <w:fldChar w:fldCharType="begin"/>
        </w:r>
        <w:r w:rsidR="0080602D">
          <w:rPr>
            <w:noProof/>
            <w:webHidden/>
          </w:rPr>
          <w:instrText xml:space="preserve"> PAGEREF _Toc146652471 \h </w:instrText>
        </w:r>
        <w:r w:rsidR="0080602D">
          <w:rPr>
            <w:noProof/>
            <w:webHidden/>
          </w:rPr>
        </w:r>
        <w:r w:rsidR="0080602D">
          <w:rPr>
            <w:noProof/>
            <w:webHidden/>
          </w:rPr>
          <w:fldChar w:fldCharType="separate"/>
        </w:r>
        <w:r w:rsidR="0080602D">
          <w:rPr>
            <w:noProof/>
            <w:webHidden/>
          </w:rPr>
          <w:t>9</w:t>
        </w:r>
        <w:r w:rsidR="0080602D">
          <w:rPr>
            <w:noProof/>
            <w:webHidden/>
          </w:rPr>
          <w:fldChar w:fldCharType="end"/>
        </w:r>
      </w:hyperlink>
    </w:p>
    <w:p w:rsidR="0080602D" w:rsidRDefault="00B53246">
      <w:pPr>
        <w:pStyle w:val="TOC3"/>
        <w:tabs>
          <w:tab w:val="left" w:pos="1320"/>
          <w:tab w:val="right" w:leader="dot" w:pos="9350"/>
        </w:tabs>
        <w:rPr>
          <w:rFonts w:asciiTheme="minorHAnsi" w:eastAsiaTheme="minorEastAsia" w:hAnsiTheme="minorHAnsi" w:cstheme="minorBidi"/>
          <w:noProof/>
          <w:sz w:val="22"/>
          <w:szCs w:val="22"/>
        </w:rPr>
      </w:pPr>
      <w:hyperlink w:anchor="_Toc146652472" w:history="1">
        <w:r w:rsidR="0080602D" w:rsidRPr="00C53B6B">
          <w:rPr>
            <w:rStyle w:val="Hyperlink"/>
            <w:noProof/>
          </w:rPr>
          <w:t>4.5.5</w:t>
        </w:r>
        <w:r w:rsidR="0080602D">
          <w:rPr>
            <w:rFonts w:asciiTheme="minorHAnsi" w:eastAsiaTheme="minorEastAsia" w:hAnsiTheme="minorHAnsi" w:cstheme="minorBidi"/>
            <w:noProof/>
            <w:sz w:val="22"/>
            <w:szCs w:val="22"/>
          </w:rPr>
          <w:tab/>
        </w:r>
        <w:r w:rsidR="0080602D" w:rsidRPr="00C53B6B">
          <w:rPr>
            <w:rStyle w:val="Hyperlink"/>
            <w:noProof/>
          </w:rPr>
          <w:t>DSO Maturity Level</w:t>
        </w:r>
        <w:r w:rsidR="0080602D">
          <w:rPr>
            <w:noProof/>
            <w:webHidden/>
          </w:rPr>
          <w:tab/>
        </w:r>
        <w:r w:rsidR="0080602D">
          <w:rPr>
            <w:noProof/>
            <w:webHidden/>
          </w:rPr>
          <w:fldChar w:fldCharType="begin"/>
        </w:r>
        <w:r w:rsidR="0080602D">
          <w:rPr>
            <w:noProof/>
            <w:webHidden/>
          </w:rPr>
          <w:instrText xml:space="preserve"> PAGEREF _Toc146652472 \h </w:instrText>
        </w:r>
        <w:r w:rsidR="0080602D">
          <w:rPr>
            <w:noProof/>
            <w:webHidden/>
          </w:rPr>
        </w:r>
        <w:r w:rsidR="0080602D">
          <w:rPr>
            <w:noProof/>
            <w:webHidden/>
          </w:rPr>
          <w:fldChar w:fldCharType="separate"/>
        </w:r>
        <w:r w:rsidR="0080602D">
          <w:rPr>
            <w:noProof/>
            <w:webHidden/>
          </w:rPr>
          <w:t>9</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73" w:history="1">
        <w:r w:rsidR="0080602D" w:rsidRPr="00C53B6B">
          <w:rPr>
            <w:rStyle w:val="Hyperlink"/>
            <w:noProof/>
          </w:rPr>
          <w:t>4.6</w:t>
        </w:r>
        <w:r w:rsidR="0080602D">
          <w:rPr>
            <w:rFonts w:asciiTheme="minorHAnsi" w:eastAsiaTheme="minorEastAsia" w:hAnsiTheme="minorHAnsi" w:cstheme="minorBidi"/>
            <w:noProof/>
            <w:sz w:val="22"/>
            <w:szCs w:val="22"/>
          </w:rPr>
          <w:tab/>
        </w:r>
        <w:r w:rsidR="0080602D" w:rsidRPr="00C53B6B">
          <w:rPr>
            <w:rStyle w:val="Hyperlink"/>
            <w:noProof/>
          </w:rPr>
          <w:t>application details</w:t>
        </w:r>
        <w:r w:rsidR="0080602D">
          <w:rPr>
            <w:noProof/>
            <w:webHidden/>
          </w:rPr>
          <w:tab/>
        </w:r>
        <w:r w:rsidR="0080602D">
          <w:rPr>
            <w:noProof/>
            <w:webHidden/>
          </w:rPr>
          <w:fldChar w:fldCharType="begin"/>
        </w:r>
        <w:r w:rsidR="0080602D">
          <w:rPr>
            <w:noProof/>
            <w:webHidden/>
          </w:rPr>
          <w:instrText xml:space="preserve"> PAGEREF _Toc146652473 \h </w:instrText>
        </w:r>
        <w:r w:rsidR="0080602D">
          <w:rPr>
            <w:noProof/>
            <w:webHidden/>
          </w:rPr>
        </w:r>
        <w:r w:rsidR="0080602D">
          <w:rPr>
            <w:noProof/>
            <w:webHidden/>
          </w:rPr>
          <w:fldChar w:fldCharType="separate"/>
        </w:r>
        <w:r w:rsidR="0080602D">
          <w:rPr>
            <w:noProof/>
            <w:webHidden/>
          </w:rPr>
          <w:t>9</w:t>
        </w:r>
        <w:r w:rsidR="0080602D">
          <w:rPr>
            <w:noProof/>
            <w:webHidden/>
          </w:rPr>
          <w:fldChar w:fldCharType="end"/>
        </w:r>
      </w:hyperlink>
    </w:p>
    <w:p w:rsidR="0080602D" w:rsidRDefault="00B53246">
      <w:pPr>
        <w:pStyle w:val="TOC2"/>
        <w:tabs>
          <w:tab w:val="left" w:pos="880"/>
        </w:tabs>
        <w:rPr>
          <w:rFonts w:asciiTheme="minorHAnsi" w:eastAsiaTheme="minorEastAsia" w:hAnsiTheme="minorHAnsi" w:cstheme="minorBidi"/>
          <w:noProof/>
          <w:sz w:val="22"/>
          <w:szCs w:val="22"/>
        </w:rPr>
      </w:pPr>
      <w:hyperlink w:anchor="_Toc146652474" w:history="1">
        <w:r w:rsidR="0080602D" w:rsidRPr="00C53B6B">
          <w:rPr>
            <w:rStyle w:val="Hyperlink"/>
            <w:noProof/>
          </w:rPr>
          <w:t>4.7</w:t>
        </w:r>
        <w:r w:rsidR="0080602D">
          <w:rPr>
            <w:rFonts w:asciiTheme="minorHAnsi" w:eastAsiaTheme="minorEastAsia" w:hAnsiTheme="minorHAnsi" w:cstheme="minorBidi"/>
            <w:noProof/>
            <w:sz w:val="22"/>
            <w:szCs w:val="22"/>
          </w:rPr>
          <w:tab/>
        </w:r>
        <w:r w:rsidR="0080602D" w:rsidRPr="00C53B6B">
          <w:rPr>
            <w:rStyle w:val="Hyperlink"/>
            <w:noProof/>
          </w:rPr>
          <w:t>export to excel</w:t>
        </w:r>
        <w:r w:rsidR="0080602D">
          <w:rPr>
            <w:noProof/>
            <w:webHidden/>
          </w:rPr>
          <w:tab/>
        </w:r>
        <w:r w:rsidR="0080602D">
          <w:rPr>
            <w:noProof/>
            <w:webHidden/>
          </w:rPr>
          <w:fldChar w:fldCharType="begin"/>
        </w:r>
        <w:r w:rsidR="0080602D">
          <w:rPr>
            <w:noProof/>
            <w:webHidden/>
          </w:rPr>
          <w:instrText xml:space="preserve"> PAGEREF _Toc146652474 \h </w:instrText>
        </w:r>
        <w:r w:rsidR="0080602D">
          <w:rPr>
            <w:noProof/>
            <w:webHidden/>
          </w:rPr>
        </w:r>
        <w:r w:rsidR="0080602D">
          <w:rPr>
            <w:noProof/>
            <w:webHidden/>
          </w:rPr>
          <w:fldChar w:fldCharType="separate"/>
        </w:r>
        <w:r w:rsidR="0080602D">
          <w:rPr>
            <w:noProof/>
            <w:webHidden/>
          </w:rPr>
          <w:t>10</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75" w:history="1">
        <w:r w:rsidR="0080602D" w:rsidRPr="00C53B6B">
          <w:rPr>
            <w:rStyle w:val="Hyperlink"/>
            <w:noProof/>
          </w:rPr>
          <w:t>5.</w:t>
        </w:r>
        <w:r w:rsidR="0080602D">
          <w:rPr>
            <w:rFonts w:asciiTheme="minorHAnsi" w:eastAsiaTheme="minorEastAsia" w:hAnsiTheme="minorHAnsi" w:cstheme="minorBidi"/>
            <w:noProof/>
            <w:sz w:val="22"/>
            <w:szCs w:val="22"/>
          </w:rPr>
          <w:tab/>
        </w:r>
        <w:r w:rsidR="0080602D" w:rsidRPr="00C53B6B">
          <w:rPr>
            <w:rStyle w:val="Hyperlink"/>
            <w:bCs/>
            <w:noProof/>
          </w:rPr>
          <w:t>SECURITY RELATED RESTRICTIONS</w:t>
        </w:r>
        <w:r w:rsidR="0080602D">
          <w:rPr>
            <w:noProof/>
            <w:webHidden/>
          </w:rPr>
          <w:tab/>
        </w:r>
        <w:r w:rsidR="0080602D">
          <w:rPr>
            <w:noProof/>
            <w:webHidden/>
          </w:rPr>
          <w:fldChar w:fldCharType="begin"/>
        </w:r>
        <w:r w:rsidR="0080602D">
          <w:rPr>
            <w:noProof/>
            <w:webHidden/>
          </w:rPr>
          <w:instrText xml:space="preserve"> PAGEREF _Toc146652475 \h </w:instrText>
        </w:r>
        <w:r w:rsidR="0080602D">
          <w:rPr>
            <w:noProof/>
            <w:webHidden/>
          </w:rPr>
        </w:r>
        <w:r w:rsidR="0080602D">
          <w:rPr>
            <w:noProof/>
            <w:webHidden/>
          </w:rPr>
          <w:fldChar w:fldCharType="separate"/>
        </w:r>
        <w:r w:rsidR="0080602D">
          <w:rPr>
            <w:noProof/>
            <w:webHidden/>
          </w:rPr>
          <w:t>10</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76" w:history="1">
        <w:r w:rsidR="0080602D" w:rsidRPr="00C53B6B">
          <w:rPr>
            <w:rStyle w:val="Hyperlink"/>
            <w:noProof/>
          </w:rPr>
          <w:t>6.</w:t>
        </w:r>
        <w:r w:rsidR="0080602D">
          <w:rPr>
            <w:rFonts w:asciiTheme="minorHAnsi" w:eastAsiaTheme="minorEastAsia" w:hAnsiTheme="minorHAnsi" w:cstheme="minorBidi"/>
            <w:noProof/>
            <w:sz w:val="22"/>
            <w:szCs w:val="22"/>
          </w:rPr>
          <w:tab/>
        </w:r>
        <w:r w:rsidR="0080602D">
          <w:rPr>
            <w:rStyle w:val="Hyperlink"/>
            <w:bCs/>
            <w:noProof/>
          </w:rPr>
          <w:t>REFERENCES</w:t>
        </w:r>
        <w:r w:rsidR="0080602D">
          <w:rPr>
            <w:noProof/>
            <w:webHidden/>
          </w:rPr>
          <w:tab/>
        </w:r>
        <w:r w:rsidR="0080602D">
          <w:rPr>
            <w:noProof/>
            <w:webHidden/>
          </w:rPr>
          <w:fldChar w:fldCharType="begin"/>
        </w:r>
        <w:r w:rsidR="0080602D">
          <w:rPr>
            <w:noProof/>
            <w:webHidden/>
          </w:rPr>
          <w:instrText xml:space="preserve"> PAGEREF _Toc146652476 \h </w:instrText>
        </w:r>
        <w:r w:rsidR="0080602D">
          <w:rPr>
            <w:noProof/>
            <w:webHidden/>
          </w:rPr>
        </w:r>
        <w:r w:rsidR="0080602D">
          <w:rPr>
            <w:noProof/>
            <w:webHidden/>
          </w:rPr>
          <w:fldChar w:fldCharType="separate"/>
        </w:r>
        <w:r w:rsidR="0080602D">
          <w:rPr>
            <w:noProof/>
            <w:webHidden/>
          </w:rPr>
          <w:t>10</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77" w:history="1">
        <w:r w:rsidR="0080602D" w:rsidRPr="00C53B6B">
          <w:rPr>
            <w:rStyle w:val="Hyperlink"/>
            <w:bCs/>
            <w:noProof/>
          </w:rPr>
          <w:t>7.</w:t>
        </w:r>
        <w:r w:rsidR="0080602D">
          <w:rPr>
            <w:rFonts w:asciiTheme="minorHAnsi" w:eastAsiaTheme="minorEastAsia" w:hAnsiTheme="minorHAnsi" w:cstheme="minorBidi"/>
            <w:noProof/>
            <w:sz w:val="22"/>
            <w:szCs w:val="22"/>
          </w:rPr>
          <w:tab/>
        </w:r>
        <w:r w:rsidR="0080602D" w:rsidRPr="00C53B6B">
          <w:rPr>
            <w:rStyle w:val="Hyperlink"/>
            <w:bCs/>
            <w:noProof/>
          </w:rPr>
          <w:t>ACRONYM</w:t>
        </w:r>
        <w:r w:rsidR="0080602D">
          <w:rPr>
            <w:rStyle w:val="Hyperlink"/>
            <w:bCs/>
            <w:noProof/>
          </w:rPr>
          <w:t>S</w:t>
        </w:r>
        <w:r w:rsidR="0080602D">
          <w:rPr>
            <w:noProof/>
            <w:webHidden/>
          </w:rPr>
          <w:tab/>
        </w:r>
        <w:r w:rsidR="0080602D">
          <w:rPr>
            <w:noProof/>
            <w:webHidden/>
          </w:rPr>
          <w:fldChar w:fldCharType="begin"/>
        </w:r>
        <w:r w:rsidR="0080602D">
          <w:rPr>
            <w:noProof/>
            <w:webHidden/>
          </w:rPr>
          <w:instrText xml:space="preserve"> PAGEREF _Toc146652477 \h </w:instrText>
        </w:r>
        <w:r w:rsidR="0080602D">
          <w:rPr>
            <w:noProof/>
            <w:webHidden/>
          </w:rPr>
        </w:r>
        <w:r w:rsidR="0080602D">
          <w:rPr>
            <w:noProof/>
            <w:webHidden/>
          </w:rPr>
          <w:fldChar w:fldCharType="separate"/>
        </w:r>
        <w:r w:rsidR="0080602D">
          <w:rPr>
            <w:noProof/>
            <w:webHidden/>
          </w:rPr>
          <w:t>10</w:t>
        </w:r>
        <w:r w:rsidR="0080602D">
          <w:rPr>
            <w:noProof/>
            <w:webHidden/>
          </w:rPr>
          <w:fldChar w:fldCharType="end"/>
        </w:r>
      </w:hyperlink>
    </w:p>
    <w:p w:rsidR="0080602D" w:rsidRDefault="00B53246">
      <w:pPr>
        <w:pStyle w:val="TOC1"/>
        <w:tabs>
          <w:tab w:val="left" w:pos="480"/>
        </w:tabs>
        <w:rPr>
          <w:rFonts w:asciiTheme="minorHAnsi" w:eastAsiaTheme="minorEastAsia" w:hAnsiTheme="minorHAnsi" w:cstheme="minorBidi"/>
          <w:noProof/>
          <w:sz w:val="22"/>
          <w:szCs w:val="22"/>
        </w:rPr>
      </w:pPr>
      <w:hyperlink w:anchor="_Toc146652478" w:history="1">
        <w:r w:rsidR="0080602D" w:rsidRPr="00C53B6B">
          <w:rPr>
            <w:rStyle w:val="Hyperlink"/>
            <w:bCs/>
            <w:noProof/>
          </w:rPr>
          <w:t>8.</w:t>
        </w:r>
        <w:r w:rsidR="0080602D">
          <w:rPr>
            <w:rFonts w:asciiTheme="minorHAnsi" w:eastAsiaTheme="minorEastAsia" w:hAnsiTheme="minorHAnsi" w:cstheme="minorBidi"/>
            <w:noProof/>
            <w:sz w:val="22"/>
            <w:szCs w:val="22"/>
          </w:rPr>
          <w:tab/>
        </w:r>
        <w:r w:rsidR="0080602D" w:rsidRPr="00C53B6B">
          <w:rPr>
            <w:rStyle w:val="Hyperlink"/>
            <w:bCs/>
            <w:noProof/>
          </w:rPr>
          <w:t>QU</w:t>
        </w:r>
        <w:r w:rsidR="0080602D">
          <w:rPr>
            <w:rStyle w:val="Hyperlink"/>
            <w:bCs/>
            <w:noProof/>
          </w:rPr>
          <w:t xml:space="preserve">ESTIONS </w:t>
        </w:r>
        <w:r w:rsidR="00E5574F">
          <w:rPr>
            <w:rStyle w:val="Hyperlink"/>
            <w:bCs/>
            <w:noProof/>
          </w:rPr>
          <w:t>&amp; DISCUSSION POINTS</w:t>
        </w:r>
        <w:r w:rsidR="0080602D">
          <w:rPr>
            <w:noProof/>
            <w:webHidden/>
          </w:rPr>
          <w:tab/>
        </w:r>
        <w:r w:rsidR="0080602D">
          <w:rPr>
            <w:noProof/>
            <w:webHidden/>
          </w:rPr>
          <w:fldChar w:fldCharType="begin"/>
        </w:r>
        <w:r w:rsidR="0080602D">
          <w:rPr>
            <w:noProof/>
            <w:webHidden/>
          </w:rPr>
          <w:instrText xml:space="preserve"> PAGEREF _Toc146652478 \h </w:instrText>
        </w:r>
        <w:r w:rsidR="0080602D">
          <w:rPr>
            <w:noProof/>
            <w:webHidden/>
          </w:rPr>
        </w:r>
        <w:r w:rsidR="0080602D">
          <w:rPr>
            <w:noProof/>
            <w:webHidden/>
          </w:rPr>
          <w:fldChar w:fldCharType="separate"/>
        </w:r>
        <w:r w:rsidR="0080602D">
          <w:rPr>
            <w:noProof/>
            <w:webHidden/>
          </w:rPr>
          <w:t>11</w:t>
        </w:r>
        <w:r w:rsidR="0080602D">
          <w:rPr>
            <w:noProof/>
            <w:webHidden/>
          </w:rPr>
          <w:fldChar w:fldCharType="end"/>
        </w:r>
      </w:hyperlink>
    </w:p>
    <w:p w:rsidR="00ED079D" w:rsidRDefault="00ED079D" w:rsidP="00ED079D">
      <w:r>
        <w:fldChar w:fldCharType="end"/>
      </w:r>
    </w:p>
    <w:p w:rsidR="00ED079D" w:rsidRDefault="00ED079D" w:rsidP="00ED079D"/>
    <w:p w:rsidR="00ED079D" w:rsidRDefault="00ED079D" w:rsidP="00ED079D"/>
    <w:p w:rsidR="00ED079D" w:rsidRDefault="00ED079D" w:rsidP="00ED079D"/>
    <w:p w:rsidR="00ED079D" w:rsidRDefault="00ED079D" w:rsidP="00ED079D"/>
    <w:p w:rsidR="00ED079D" w:rsidRDefault="00ED079D" w:rsidP="00ED079D"/>
    <w:p w:rsidR="00ED079D" w:rsidRDefault="00ED079D" w:rsidP="00ED079D"/>
    <w:p w:rsidR="00455CCB" w:rsidRDefault="00B84E71" w:rsidP="00455CCB">
      <w:pPr>
        <w:pStyle w:val="Heading1"/>
        <w:numPr>
          <w:ilvl w:val="0"/>
          <w:numId w:val="2"/>
        </w:numPr>
        <w:spacing w:after="0" w:line="276" w:lineRule="auto"/>
        <w:rPr>
          <w:rFonts w:ascii="Times New Roman" w:hAnsi="Times New Roman"/>
          <w:bCs/>
          <w:sz w:val="26"/>
          <w:szCs w:val="26"/>
        </w:rPr>
      </w:pPr>
      <w:bookmarkStart w:id="17" w:name="_Toc146652453"/>
      <w:bookmarkStart w:id="18" w:name="_Toc265837897"/>
      <w:r>
        <w:rPr>
          <w:rFonts w:ascii="Times New Roman" w:hAnsi="Times New Roman"/>
          <w:bCs/>
          <w:sz w:val="26"/>
          <w:szCs w:val="26"/>
        </w:rPr>
        <w:lastRenderedPageBreak/>
        <w:t xml:space="preserve">ABOUT &amp; </w:t>
      </w:r>
      <w:r w:rsidR="00455CCB">
        <w:rPr>
          <w:rFonts w:ascii="Times New Roman" w:hAnsi="Times New Roman"/>
          <w:bCs/>
          <w:sz w:val="26"/>
          <w:szCs w:val="26"/>
        </w:rPr>
        <w:t>purpose</w:t>
      </w:r>
      <w:bookmarkEnd w:id="17"/>
    </w:p>
    <w:p w:rsidR="00B84E71" w:rsidRDefault="00B84E71" w:rsidP="00455CCB">
      <w:pPr>
        <w:pStyle w:val="BodyText"/>
      </w:pPr>
      <w:r>
        <w:t xml:space="preserve">DevSecOps Tableau Dashboard offers visualization of DevSecOps data, </w:t>
      </w:r>
      <w:r w:rsidR="000969F1">
        <w:t xml:space="preserve">which include </w:t>
      </w:r>
      <w:r>
        <w:t xml:space="preserve">DevSecOps assessment progress, Maturity Level </w:t>
      </w:r>
      <w:r w:rsidR="00371B06">
        <w:t xml:space="preserve">wise </w:t>
      </w:r>
      <w:r>
        <w:t xml:space="preserve">display, </w:t>
      </w:r>
      <w:r w:rsidR="000969F1">
        <w:t>A</w:t>
      </w:r>
      <w:r>
        <w:t xml:space="preserve">verage </w:t>
      </w:r>
      <w:r w:rsidR="000969F1">
        <w:t>M</w:t>
      </w:r>
      <w:r>
        <w:t xml:space="preserve">aturity, application wise </w:t>
      </w:r>
      <w:r w:rsidR="000969F1">
        <w:t xml:space="preserve">assessment </w:t>
      </w:r>
      <w:r>
        <w:t xml:space="preserve">details etc. in </w:t>
      </w:r>
      <w:r w:rsidR="00371B06">
        <w:t xml:space="preserve">a </w:t>
      </w:r>
      <w:r w:rsidR="000969F1">
        <w:t>single</w:t>
      </w:r>
      <w:r>
        <w:t xml:space="preserve"> view. Concerned organizations at present will be Engineering Systems and Product Support Systems. DSO Dashboard receives data from the linked database called Infocenter. </w:t>
      </w:r>
    </w:p>
    <w:p w:rsidR="00455CCB" w:rsidRPr="00455CCB" w:rsidRDefault="00B84E71" w:rsidP="00455CCB">
      <w:pPr>
        <w:pStyle w:val="BodyText"/>
      </w:pPr>
      <w:r>
        <w:t xml:space="preserve">Purpose of this document is to </w:t>
      </w:r>
      <w:r w:rsidR="00371B06">
        <w:t xml:space="preserve">describe the DevSecOps Dashboard </w:t>
      </w:r>
      <w:r>
        <w:t xml:space="preserve">requirements </w:t>
      </w:r>
      <w:r w:rsidR="00371B06">
        <w:t>consists of user experience, validations, changes tracking etc. so that Tableau team can implement the Dashboard incorporating the expectations.</w:t>
      </w:r>
    </w:p>
    <w:p w:rsidR="00ED079D" w:rsidRPr="00BC3E0F" w:rsidRDefault="00ED079D" w:rsidP="00ED079D">
      <w:pPr>
        <w:pStyle w:val="Heading1"/>
        <w:numPr>
          <w:ilvl w:val="0"/>
          <w:numId w:val="2"/>
        </w:numPr>
        <w:spacing w:after="0" w:line="276" w:lineRule="auto"/>
        <w:rPr>
          <w:rFonts w:ascii="Times New Roman" w:hAnsi="Times New Roman"/>
          <w:bCs/>
          <w:sz w:val="26"/>
          <w:szCs w:val="26"/>
        </w:rPr>
      </w:pPr>
      <w:bookmarkStart w:id="19" w:name="_Toc146652454"/>
      <w:r w:rsidRPr="00BC3E0F">
        <w:rPr>
          <w:rFonts w:ascii="Times New Roman" w:hAnsi="Times New Roman"/>
          <w:bCs/>
          <w:sz w:val="26"/>
          <w:szCs w:val="26"/>
        </w:rPr>
        <w:t>PRE-REQUISITE</w:t>
      </w:r>
      <w:bookmarkEnd w:id="18"/>
      <w:bookmarkEnd w:id="19"/>
    </w:p>
    <w:p w:rsidR="00ED079D" w:rsidRPr="00455CCB" w:rsidRDefault="00D504BD" w:rsidP="00455CCB">
      <w:pPr>
        <w:pStyle w:val="NoSpacing"/>
        <w:rPr>
          <w:rFonts w:ascii="Times New Roman" w:eastAsia="Times New Roman" w:hAnsi="Times New Roman"/>
          <w:sz w:val="24"/>
          <w:szCs w:val="20"/>
        </w:rPr>
      </w:pPr>
      <w:r>
        <w:rPr>
          <w:rFonts w:ascii="Times New Roman" w:eastAsia="Times New Roman" w:hAnsi="Times New Roman"/>
          <w:sz w:val="24"/>
          <w:szCs w:val="20"/>
        </w:rPr>
        <w:t xml:space="preserve">Infocenter is the primary source of database for DSO Tableau Dashboard. </w:t>
      </w:r>
      <w:r w:rsidR="005C0054">
        <w:rPr>
          <w:rFonts w:ascii="Times New Roman" w:eastAsia="Times New Roman" w:hAnsi="Times New Roman"/>
          <w:sz w:val="24"/>
          <w:szCs w:val="20"/>
        </w:rPr>
        <w:t xml:space="preserve">Assume that </w:t>
      </w:r>
      <w:r w:rsidR="00455CCB" w:rsidRPr="00455CCB">
        <w:rPr>
          <w:rFonts w:ascii="Times New Roman" w:eastAsia="Times New Roman" w:hAnsi="Times New Roman"/>
          <w:sz w:val="24"/>
          <w:szCs w:val="20"/>
        </w:rPr>
        <w:t>Infocenter has the latest DevSecOps dat</w:t>
      </w:r>
      <w:r w:rsidR="00455CCB">
        <w:rPr>
          <w:rFonts w:ascii="Times New Roman" w:eastAsia="Times New Roman" w:hAnsi="Times New Roman"/>
          <w:sz w:val="24"/>
          <w:szCs w:val="20"/>
        </w:rPr>
        <w:t>a</w:t>
      </w:r>
      <w:r w:rsidR="00455CCB" w:rsidRPr="00455CCB">
        <w:rPr>
          <w:rFonts w:ascii="Times New Roman" w:eastAsia="Times New Roman" w:hAnsi="Times New Roman"/>
          <w:sz w:val="24"/>
          <w:szCs w:val="20"/>
        </w:rPr>
        <w:t>, which is a daily feed from GSEP</w:t>
      </w:r>
      <w:r>
        <w:rPr>
          <w:rFonts w:ascii="Times New Roman" w:eastAsia="Times New Roman" w:hAnsi="Times New Roman"/>
          <w:sz w:val="24"/>
          <w:szCs w:val="20"/>
        </w:rPr>
        <w:t xml:space="preserve">. In GSEP, </w:t>
      </w:r>
      <w:r w:rsidR="00455CCB">
        <w:rPr>
          <w:rFonts w:ascii="Times New Roman" w:eastAsia="Times New Roman" w:hAnsi="Times New Roman"/>
          <w:sz w:val="24"/>
          <w:szCs w:val="20"/>
        </w:rPr>
        <w:t>D</w:t>
      </w:r>
      <w:r w:rsidR="00455CCB" w:rsidRPr="00455CCB">
        <w:rPr>
          <w:rFonts w:ascii="Times New Roman" w:eastAsia="Times New Roman" w:hAnsi="Times New Roman"/>
          <w:sz w:val="24"/>
          <w:szCs w:val="20"/>
        </w:rPr>
        <w:t xml:space="preserve">evSecOps data is </w:t>
      </w:r>
      <w:r w:rsidR="00455CCB">
        <w:rPr>
          <w:rFonts w:ascii="Times New Roman" w:eastAsia="Times New Roman" w:hAnsi="Times New Roman"/>
          <w:sz w:val="24"/>
          <w:szCs w:val="20"/>
        </w:rPr>
        <w:t xml:space="preserve">being </w:t>
      </w:r>
      <w:r w:rsidR="00455CCB" w:rsidRPr="00455CCB">
        <w:rPr>
          <w:rFonts w:ascii="Times New Roman" w:eastAsia="Times New Roman" w:hAnsi="Times New Roman"/>
          <w:sz w:val="24"/>
          <w:szCs w:val="20"/>
        </w:rPr>
        <w:t xml:space="preserve">filled-in by the application teams </w:t>
      </w:r>
      <w:r w:rsidR="00FA24AF">
        <w:rPr>
          <w:rFonts w:ascii="Times New Roman" w:eastAsia="Times New Roman" w:hAnsi="Times New Roman"/>
          <w:sz w:val="24"/>
          <w:szCs w:val="20"/>
        </w:rPr>
        <w:t>who undergo</w:t>
      </w:r>
      <w:r w:rsidR="00455CCB" w:rsidRPr="00455CCB">
        <w:rPr>
          <w:rFonts w:ascii="Times New Roman" w:eastAsia="Times New Roman" w:hAnsi="Times New Roman"/>
          <w:sz w:val="24"/>
          <w:szCs w:val="20"/>
        </w:rPr>
        <w:t xml:space="preserve"> </w:t>
      </w:r>
      <w:r w:rsidR="00FA24AF">
        <w:rPr>
          <w:rFonts w:ascii="Times New Roman" w:eastAsia="Times New Roman" w:hAnsi="Times New Roman"/>
          <w:sz w:val="24"/>
          <w:szCs w:val="20"/>
        </w:rPr>
        <w:t xml:space="preserve">DSO </w:t>
      </w:r>
      <w:r w:rsidR="00455CCB" w:rsidRPr="00455CCB">
        <w:rPr>
          <w:rFonts w:ascii="Times New Roman" w:eastAsia="Times New Roman" w:hAnsi="Times New Roman"/>
          <w:sz w:val="24"/>
          <w:szCs w:val="20"/>
        </w:rPr>
        <w:t xml:space="preserve">assessments. Infocenter also </w:t>
      </w:r>
      <w:r>
        <w:rPr>
          <w:rFonts w:ascii="Times New Roman" w:eastAsia="Times New Roman" w:hAnsi="Times New Roman"/>
          <w:sz w:val="24"/>
          <w:szCs w:val="20"/>
        </w:rPr>
        <w:t xml:space="preserve">stores application related </w:t>
      </w:r>
      <w:r w:rsidR="00455CCB" w:rsidRPr="00455CCB">
        <w:rPr>
          <w:rFonts w:ascii="Times New Roman" w:eastAsia="Times New Roman" w:hAnsi="Times New Roman"/>
          <w:sz w:val="24"/>
          <w:szCs w:val="20"/>
        </w:rPr>
        <w:t>data coming from other systems such as ESATS and FSAT.</w:t>
      </w:r>
    </w:p>
    <w:p w:rsidR="00ED079D" w:rsidRPr="00BC3E0F" w:rsidRDefault="00ED079D" w:rsidP="00ED079D">
      <w:pPr>
        <w:pStyle w:val="Heading1"/>
        <w:numPr>
          <w:ilvl w:val="0"/>
          <w:numId w:val="2"/>
        </w:numPr>
        <w:spacing w:before="480" w:after="0" w:line="276" w:lineRule="auto"/>
        <w:rPr>
          <w:rFonts w:ascii="Times New Roman" w:hAnsi="Times New Roman"/>
          <w:bCs/>
          <w:sz w:val="26"/>
          <w:szCs w:val="26"/>
        </w:rPr>
      </w:pPr>
      <w:bookmarkStart w:id="20" w:name="_Toc146652455"/>
      <w:r w:rsidRPr="00BC3E0F">
        <w:rPr>
          <w:rFonts w:ascii="Times New Roman" w:hAnsi="Times New Roman"/>
          <w:bCs/>
          <w:sz w:val="26"/>
          <w:szCs w:val="26"/>
        </w:rPr>
        <w:t>SCREENS FROM WHERE</w:t>
      </w:r>
      <w:bookmarkStart w:id="21" w:name="_GoBack"/>
      <w:bookmarkEnd w:id="21"/>
      <w:r w:rsidRPr="00BC3E0F">
        <w:rPr>
          <w:rFonts w:ascii="Times New Roman" w:hAnsi="Times New Roman"/>
          <w:bCs/>
          <w:sz w:val="26"/>
          <w:szCs w:val="26"/>
        </w:rPr>
        <w:t xml:space="preserve"> THIS MODULE/SCREEN CAN BE INVOKED</w:t>
      </w:r>
      <w:bookmarkEnd w:id="20"/>
    </w:p>
    <w:p w:rsidR="00995E1F" w:rsidRDefault="002E3276" w:rsidP="00995E1F">
      <w:pPr>
        <w:rPr>
          <w:sz w:val="20"/>
          <w:szCs w:val="16"/>
        </w:rPr>
      </w:pPr>
      <w:bookmarkStart w:id="22" w:name="_Toc265837898"/>
      <w:r>
        <w:t xml:space="preserve">Production </w:t>
      </w:r>
      <w:r w:rsidR="00995E1F">
        <w:t>URL:  </w:t>
      </w:r>
      <w:hyperlink r:id="rId5" w:anchor="/site/BIETC/views/DSOAssessment_16947006906810/DSOAssessmentDashboard01?:iid=1" w:history="1">
        <w:r w:rsidR="00995E1F" w:rsidRPr="002E3276">
          <w:rPr>
            <w:rStyle w:val="Hyperlink"/>
            <w:sz w:val="20"/>
            <w:szCs w:val="16"/>
          </w:rPr>
          <w:t>https://eaas-tableau-production.web.boeing.com/#/site/BIETC/views/DSOAssessment_16947006906810/DSOAssessmentDashboard01?:iid=1</w:t>
        </w:r>
      </w:hyperlink>
    </w:p>
    <w:p w:rsidR="000F2D0F" w:rsidRDefault="00374A13" w:rsidP="000F2D0F">
      <w:pPr>
        <w:rPr>
          <w:b/>
          <w:bCs/>
          <w:sz w:val="22"/>
        </w:rPr>
      </w:pPr>
      <w:r w:rsidRPr="00FA24AF">
        <w:t>Non-Production URL:</w:t>
      </w:r>
      <w:r>
        <w:rPr>
          <w:sz w:val="20"/>
          <w:szCs w:val="16"/>
        </w:rPr>
        <w:t xml:space="preserve"> </w:t>
      </w:r>
      <w:hyperlink r:id="rId6" w:anchor="/site/BIETC/views/DSOAssessment/DSOAssessmentDashboard01?:iid=1" w:history="1">
        <w:r w:rsidR="000F2D0F" w:rsidRPr="000F2D0F">
          <w:rPr>
            <w:rStyle w:val="Hyperlink"/>
            <w:sz w:val="20"/>
            <w:szCs w:val="16"/>
          </w:rPr>
          <w:t>https://eaas-tableau-production.web.boeing.com/#/site/BIETC/views/DSOAssessment/DSOAssessmentDashboard01?:iid=1</w:t>
        </w:r>
      </w:hyperlink>
    </w:p>
    <w:p w:rsidR="00ED079D" w:rsidRPr="00BC3E0F" w:rsidRDefault="00ED079D" w:rsidP="00ED079D">
      <w:pPr>
        <w:pStyle w:val="Heading1"/>
        <w:numPr>
          <w:ilvl w:val="0"/>
          <w:numId w:val="2"/>
        </w:numPr>
        <w:spacing w:before="480" w:after="0" w:line="276" w:lineRule="auto"/>
        <w:rPr>
          <w:rFonts w:ascii="Times New Roman" w:hAnsi="Times New Roman"/>
          <w:bCs/>
          <w:sz w:val="26"/>
          <w:szCs w:val="26"/>
        </w:rPr>
      </w:pPr>
      <w:bookmarkStart w:id="23" w:name="_Toc146652456"/>
      <w:r w:rsidRPr="00BC3E0F">
        <w:rPr>
          <w:rFonts w:ascii="Times New Roman" w:hAnsi="Times New Roman"/>
          <w:bCs/>
          <w:sz w:val="26"/>
          <w:szCs w:val="26"/>
        </w:rPr>
        <w:t>UI DETAILS</w:t>
      </w:r>
      <w:r w:rsidR="00C176BE" w:rsidRPr="00BC3E0F">
        <w:rPr>
          <w:rFonts w:ascii="Times New Roman" w:hAnsi="Times New Roman"/>
          <w:bCs/>
          <w:sz w:val="26"/>
          <w:szCs w:val="26"/>
        </w:rPr>
        <w:t xml:space="preserve"> </w:t>
      </w:r>
      <w:r w:rsidR="000032B3">
        <w:rPr>
          <w:rFonts w:ascii="Times New Roman" w:hAnsi="Times New Roman"/>
          <w:bCs/>
          <w:sz w:val="26"/>
          <w:szCs w:val="26"/>
        </w:rPr>
        <w:t>&amp;</w:t>
      </w:r>
      <w:r w:rsidR="00C176BE" w:rsidRPr="00BC3E0F">
        <w:rPr>
          <w:rFonts w:ascii="Times New Roman" w:hAnsi="Times New Roman"/>
          <w:bCs/>
          <w:sz w:val="26"/>
          <w:szCs w:val="26"/>
        </w:rPr>
        <w:t xml:space="preserve"> validations</w:t>
      </w:r>
      <w:bookmarkEnd w:id="23"/>
    </w:p>
    <w:p w:rsidR="00ED079D" w:rsidRPr="00BC3E0F" w:rsidRDefault="002E3276" w:rsidP="002E3276">
      <w:pPr>
        <w:pStyle w:val="Heading2"/>
        <w:rPr>
          <w:rFonts w:ascii="Times New Roman" w:hAnsi="Times New Roman"/>
          <w:sz w:val="28"/>
          <w:szCs w:val="28"/>
        </w:rPr>
      </w:pPr>
      <w:bookmarkStart w:id="24" w:name="_Toc146652457"/>
      <w:bookmarkStart w:id="25" w:name="_Toc265837899"/>
      <w:bookmarkEnd w:id="22"/>
      <w:r w:rsidRPr="00BC3E0F">
        <w:rPr>
          <w:rFonts w:ascii="Times New Roman" w:hAnsi="Times New Roman"/>
          <w:sz w:val="28"/>
          <w:szCs w:val="28"/>
        </w:rPr>
        <w:t>Top Banner</w:t>
      </w:r>
      <w:bookmarkEnd w:id="24"/>
    </w:p>
    <w:p w:rsidR="002E3276" w:rsidRPr="00DC7C95" w:rsidRDefault="002E3276" w:rsidP="00DC7C95">
      <w:pPr>
        <w:pStyle w:val="Heading3"/>
        <w:rPr>
          <w:sz w:val="22"/>
        </w:rPr>
      </w:pPr>
      <w:bookmarkStart w:id="26" w:name="_Toc146652458"/>
      <w:r w:rsidRPr="00DC7C95">
        <w:rPr>
          <w:sz w:val="22"/>
        </w:rPr>
        <w:t>Display</w:t>
      </w:r>
      <w:bookmarkEnd w:id="26"/>
      <w:r w:rsidRPr="00DC7C95">
        <w:rPr>
          <w:sz w:val="22"/>
        </w:rPr>
        <w:t xml:space="preserve"> </w:t>
      </w:r>
    </w:p>
    <w:p w:rsidR="002E3276" w:rsidRPr="002E3276" w:rsidRDefault="0028107E" w:rsidP="002E3276">
      <w:pPr>
        <w:pStyle w:val="Heading3"/>
        <w:numPr>
          <w:ilvl w:val="0"/>
          <w:numId w:val="0"/>
        </w:numPr>
        <w:ind w:left="720"/>
        <w:rPr>
          <w:rFonts w:ascii="Times New Roman" w:hAnsi="Times New Roman"/>
          <w:b w:val="0"/>
          <w:sz w:val="24"/>
        </w:rPr>
      </w:pPr>
      <w:bookmarkStart w:id="27" w:name="_Toc146644250"/>
      <w:bookmarkStart w:id="28" w:name="_Toc146652459"/>
      <w:r>
        <w:rPr>
          <w:rFonts w:ascii="Times New Roman" w:hAnsi="Times New Roman"/>
          <w:b w:val="0"/>
          <w:sz w:val="24"/>
        </w:rPr>
        <w:t>Top banner s</w:t>
      </w:r>
      <w:r w:rsidR="00D504BD">
        <w:rPr>
          <w:rFonts w:ascii="Times New Roman" w:hAnsi="Times New Roman"/>
          <w:b w:val="0"/>
          <w:sz w:val="24"/>
        </w:rPr>
        <w:t xml:space="preserve">hould be displayed at the top of the page, with appropriate width and thickness according to the page size. </w:t>
      </w:r>
      <w:r w:rsidR="002E3276" w:rsidRPr="002E3276">
        <w:rPr>
          <w:rFonts w:ascii="Times New Roman" w:hAnsi="Times New Roman"/>
          <w:b w:val="0"/>
          <w:sz w:val="24"/>
        </w:rPr>
        <w:t>Background color should be Black and font color in White.</w:t>
      </w:r>
      <w:bookmarkEnd w:id="27"/>
      <w:bookmarkEnd w:id="28"/>
    </w:p>
    <w:p w:rsidR="002E3276" w:rsidRPr="002E3276" w:rsidRDefault="002E3276" w:rsidP="002E3276">
      <w:pPr>
        <w:pStyle w:val="Heading3"/>
        <w:ind w:left="720" w:hanging="720"/>
        <w:rPr>
          <w:rFonts w:ascii="Times New Roman" w:hAnsi="Times New Roman"/>
          <w:sz w:val="22"/>
        </w:rPr>
      </w:pPr>
      <w:bookmarkStart w:id="29" w:name="_Toc146652460"/>
      <w:r w:rsidRPr="002E3276">
        <w:rPr>
          <w:rFonts w:ascii="Times New Roman" w:hAnsi="Times New Roman"/>
          <w:sz w:val="22"/>
        </w:rPr>
        <w:t>Contents</w:t>
      </w:r>
      <w:bookmarkEnd w:id="29"/>
    </w:p>
    <w:p w:rsidR="002E3276" w:rsidRDefault="002E3276" w:rsidP="002E3276">
      <w:pPr>
        <w:pStyle w:val="BodyText"/>
        <w:ind w:left="720"/>
      </w:pPr>
      <w:r>
        <w:t xml:space="preserve">Boeing logo </w:t>
      </w:r>
      <w:r w:rsidR="000B7FEA">
        <w:t xml:space="preserve">to be displayed </w:t>
      </w:r>
      <w:r>
        <w:t xml:space="preserve">in the left, Title as “DevSecOps Dashboard” in the center and Last Displayed date/time, OKR </w:t>
      </w:r>
      <w:r w:rsidR="00FF6F9A">
        <w:t xml:space="preserve">image </w:t>
      </w:r>
      <w:r>
        <w:t>link and GSEP links to be placed at the right side of the top banner.</w:t>
      </w:r>
      <w:r w:rsidR="00FF6F9A">
        <w:t xml:space="preserve"> OKR image link to be provided with a tool tip – “OKR &amp; Target”</w:t>
      </w:r>
    </w:p>
    <w:p w:rsidR="00FF6F9A" w:rsidRDefault="007E34EC" w:rsidP="002E3276">
      <w:pPr>
        <w:pStyle w:val="BodyText"/>
        <w:ind w:left="720"/>
      </w:pPr>
      <w:r>
        <w:t>While c</w:t>
      </w:r>
      <w:r w:rsidR="00FF6F9A">
        <w:t xml:space="preserve">licking on “OKR &amp; Target” link, </w:t>
      </w:r>
      <w:r>
        <w:t xml:space="preserve">an </w:t>
      </w:r>
      <w:r w:rsidR="00FF6F9A">
        <w:t>image</w:t>
      </w:r>
      <w:r>
        <w:t>/slide</w:t>
      </w:r>
      <w:r w:rsidR="00FF6F9A">
        <w:t xml:space="preserve"> of </w:t>
      </w:r>
      <w:r w:rsidR="00DF5FC4">
        <w:t>2023 ORK &amp; Target to be displayed in the next tab of the browser.</w:t>
      </w:r>
    </w:p>
    <w:p w:rsidR="00DF5FC4" w:rsidRDefault="00DF5FC4" w:rsidP="002E3276">
      <w:pPr>
        <w:pStyle w:val="BodyText"/>
        <w:ind w:left="720"/>
      </w:pPr>
      <w:r>
        <w:t>Clicking on GSEP link, GSEP DevSecOps page should be opened in the next tab of the same browser window.</w:t>
      </w:r>
    </w:p>
    <w:p w:rsidR="000B7FEA" w:rsidRPr="00BC3E0F" w:rsidRDefault="000B7FEA" w:rsidP="000B7FEA">
      <w:pPr>
        <w:pStyle w:val="Heading2"/>
        <w:rPr>
          <w:rFonts w:ascii="Times New Roman" w:hAnsi="Times New Roman"/>
          <w:sz w:val="28"/>
          <w:szCs w:val="28"/>
        </w:rPr>
      </w:pPr>
      <w:bookmarkStart w:id="30" w:name="_Toc146652461"/>
      <w:r w:rsidRPr="00BC3E0F">
        <w:rPr>
          <w:rFonts w:ascii="Times New Roman" w:hAnsi="Times New Roman"/>
          <w:sz w:val="28"/>
          <w:szCs w:val="28"/>
        </w:rPr>
        <w:lastRenderedPageBreak/>
        <w:t>Top Filters</w:t>
      </w:r>
      <w:bookmarkEnd w:id="30"/>
    </w:p>
    <w:p w:rsidR="000B7FEA" w:rsidRDefault="000B7FEA" w:rsidP="000B7FEA">
      <w:pPr>
        <w:pStyle w:val="BodyText"/>
        <w:ind w:left="720"/>
      </w:pPr>
      <w:r>
        <w:t>Top filters to be displayed below the Top Banner with a convenient space in between, without overlapping.</w:t>
      </w:r>
    </w:p>
    <w:p w:rsidR="000B7FEA" w:rsidRDefault="000B7FEA" w:rsidP="000B7FEA">
      <w:pPr>
        <w:pStyle w:val="BodyText"/>
        <w:ind w:left="720"/>
      </w:pPr>
      <w:r>
        <w:t xml:space="preserve">User should be able to filter the results/display </w:t>
      </w:r>
      <w:r w:rsidR="00E535F9">
        <w:t>using</w:t>
      </w:r>
      <w:r>
        <w:t xml:space="preserve"> the below filter drop downs.</w:t>
      </w:r>
    </w:p>
    <w:p w:rsidR="000B7FEA" w:rsidRDefault="000B7FEA" w:rsidP="000B7FEA">
      <w:pPr>
        <w:pStyle w:val="BodyText"/>
        <w:numPr>
          <w:ilvl w:val="0"/>
          <w:numId w:val="7"/>
        </w:numPr>
      </w:pPr>
      <w:r>
        <w:t xml:space="preserve">Maintaining Org – </w:t>
      </w:r>
      <w:r w:rsidR="00337933">
        <w:t>Only 2 list items: “Engineering Systems” and “Product Support Systems”</w:t>
      </w:r>
    </w:p>
    <w:p w:rsidR="000B7FEA" w:rsidRDefault="000B7FEA" w:rsidP="000B7FEA">
      <w:pPr>
        <w:pStyle w:val="BodyText"/>
        <w:numPr>
          <w:ilvl w:val="0"/>
          <w:numId w:val="7"/>
        </w:numPr>
      </w:pPr>
      <w:r>
        <w:t>Product Division –</w:t>
      </w:r>
      <w:r w:rsidR="00337933">
        <w:t xml:space="preserve"> Only 1 list item – “Engineering and Product Support”</w:t>
      </w:r>
    </w:p>
    <w:p w:rsidR="00337933" w:rsidRDefault="006C2D5E" w:rsidP="00337933">
      <w:pPr>
        <w:pStyle w:val="BodyText"/>
        <w:numPr>
          <w:ilvl w:val="0"/>
          <w:numId w:val="7"/>
        </w:numPr>
      </w:pPr>
      <w:r>
        <w:t xml:space="preserve">Product Family </w:t>
      </w:r>
      <w:r w:rsidR="00337933">
        <w:t xml:space="preserve">– Should display all the product families </w:t>
      </w:r>
      <w:r w:rsidR="00EA4FFA">
        <w:t>of “</w:t>
      </w:r>
      <w:r w:rsidR="00337933">
        <w:t xml:space="preserve">Engineering Systems” and/or “Product Support Systems” </w:t>
      </w:r>
      <w:r w:rsidR="00C04F5D">
        <w:t xml:space="preserve">as per Product Taxonomy </w:t>
      </w:r>
      <w:r w:rsidR="00337933">
        <w:t>based on the selection in the previous filters.</w:t>
      </w:r>
    </w:p>
    <w:p w:rsidR="006C2D5E" w:rsidRDefault="006C2D5E" w:rsidP="000B7FEA">
      <w:pPr>
        <w:pStyle w:val="BodyText"/>
        <w:numPr>
          <w:ilvl w:val="0"/>
          <w:numId w:val="7"/>
        </w:numPr>
      </w:pPr>
      <w:r>
        <w:t>Product Name</w:t>
      </w:r>
      <w:r w:rsidR="00337933">
        <w:t xml:space="preserve"> – Should display all the Product Names </w:t>
      </w:r>
      <w:r w:rsidR="00C04F5D">
        <w:t>under</w:t>
      </w:r>
      <w:r w:rsidR="00337933">
        <w:t xml:space="preserve"> the selected Product Family</w:t>
      </w:r>
      <w:r w:rsidR="00337F12">
        <w:t>(families)</w:t>
      </w:r>
      <w:r w:rsidR="00C04F5D">
        <w:t xml:space="preserve"> as per Product Taxonomy definition.</w:t>
      </w:r>
    </w:p>
    <w:p w:rsidR="00337F12" w:rsidRDefault="006C2D5E" w:rsidP="00337F12">
      <w:pPr>
        <w:pStyle w:val="BodyText"/>
        <w:numPr>
          <w:ilvl w:val="0"/>
          <w:numId w:val="7"/>
        </w:numPr>
      </w:pPr>
      <w:r>
        <w:t>Product Manager</w:t>
      </w:r>
      <w:r w:rsidR="00337F12">
        <w:t xml:space="preserve"> - Should display all the Product </w:t>
      </w:r>
      <w:r w:rsidR="00C04F5D">
        <w:t>Manager names</w:t>
      </w:r>
      <w:r w:rsidR="00337F12">
        <w:t xml:space="preserve"> of the selected Products </w:t>
      </w:r>
    </w:p>
    <w:p w:rsidR="006C2D5E" w:rsidRDefault="006C2D5E" w:rsidP="000B7FEA">
      <w:pPr>
        <w:pStyle w:val="BodyText"/>
        <w:numPr>
          <w:ilvl w:val="0"/>
          <w:numId w:val="7"/>
        </w:numPr>
      </w:pPr>
      <w:r>
        <w:t>Director</w:t>
      </w:r>
      <w:r w:rsidR="00337F12">
        <w:t xml:space="preserve"> - Should display the names of </w:t>
      </w:r>
      <w:r w:rsidR="00A844F3">
        <w:t xml:space="preserve">below </w:t>
      </w:r>
      <w:r w:rsidR="00337F12">
        <w:t>4 directors</w:t>
      </w:r>
      <w:r w:rsidR="00A844F3">
        <w:t xml:space="preserve"> </w:t>
      </w:r>
      <w:r w:rsidR="00C04F5D">
        <w:t>of</w:t>
      </w:r>
      <w:r w:rsidR="00A844F3">
        <w:t xml:space="preserve"> ES &amp; PSS</w:t>
      </w:r>
      <w:r w:rsidR="00C04F5D">
        <w:t xml:space="preserve"> orgs.</w:t>
      </w:r>
    </w:p>
    <w:p w:rsidR="00337F12" w:rsidRDefault="00337F12" w:rsidP="00337F12">
      <w:pPr>
        <w:pStyle w:val="BodyText"/>
        <w:numPr>
          <w:ilvl w:val="0"/>
          <w:numId w:val="9"/>
        </w:numPr>
      </w:pPr>
      <w:r>
        <w:t>Jeff</w:t>
      </w:r>
      <w:r w:rsidR="00437975">
        <w:t>re</w:t>
      </w:r>
      <w:r w:rsidR="000032B3">
        <w:t>y Stein</w:t>
      </w:r>
    </w:p>
    <w:p w:rsidR="00337F12" w:rsidRDefault="00337F12" w:rsidP="00337F12">
      <w:pPr>
        <w:pStyle w:val="BodyText"/>
        <w:numPr>
          <w:ilvl w:val="0"/>
          <w:numId w:val="9"/>
        </w:numPr>
      </w:pPr>
      <w:r>
        <w:t>Buba</w:t>
      </w:r>
      <w:r w:rsidR="000032B3">
        <w:t xml:space="preserve"> Turner</w:t>
      </w:r>
    </w:p>
    <w:p w:rsidR="00337F12" w:rsidRDefault="00337F12" w:rsidP="00337F12">
      <w:pPr>
        <w:pStyle w:val="BodyText"/>
        <w:numPr>
          <w:ilvl w:val="0"/>
          <w:numId w:val="9"/>
        </w:numPr>
      </w:pPr>
      <w:r>
        <w:t>Jennifer</w:t>
      </w:r>
      <w:r w:rsidR="00A844F3">
        <w:t xml:space="preserve"> Davis</w:t>
      </w:r>
    </w:p>
    <w:p w:rsidR="00337F12" w:rsidRDefault="00337F12" w:rsidP="00337F12">
      <w:pPr>
        <w:pStyle w:val="BodyText"/>
        <w:numPr>
          <w:ilvl w:val="0"/>
          <w:numId w:val="9"/>
        </w:numPr>
      </w:pPr>
      <w:r>
        <w:t>Tatum</w:t>
      </w:r>
      <w:r w:rsidR="00A844F3">
        <w:t xml:space="preserve"> Shannon</w:t>
      </w:r>
    </w:p>
    <w:p w:rsidR="002E0CC6" w:rsidRDefault="002E0CC6" w:rsidP="002E0CC6">
      <w:pPr>
        <w:pStyle w:val="BodyText"/>
        <w:numPr>
          <w:ilvl w:val="0"/>
          <w:numId w:val="7"/>
        </w:numPr>
      </w:pPr>
      <w:r>
        <w:t>Senior Manager - Should display the applicable Development Managers based on previous selections</w:t>
      </w:r>
    </w:p>
    <w:p w:rsidR="006C2D5E" w:rsidRDefault="006C2D5E" w:rsidP="000B7FEA">
      <w:pPr>
        <w:pStyle w:val="BodyText"/>
        <w:numPr>
          <w:ilvl w:val="0"/>
          <w:numId w:val="7"/>
        </w:numPr>
      </w:pPr>
      <w:r>
        <w:t>Development Manager</w:t>
      </w:r>
      <w:r w:rsidR="00337F12">
        <w:t xml:space="preserve"> – Should display the </w:t>
      </w:r>
      <w:r w:rsidR="002E0CC6">
        <w:t xml:space="preserve">applicable </w:t>
      </w:r>
      <w:r w:rsidR="00337F12">
        <w:t>Development Managers based on previous selections</w:t>
      </w:r>
    </w:p>
    <w:p w:rsidR="006C2D5E" w:rsidRDefault="006C2D5E" w:rsidP="000B7FEA">
      <w:pPr>
        <w:pStyle w:val="BodyText"/>
        <w:numPr>
          <w:ilvl w:val="0"/>
          <w:numId w:val="7"/>
        </w:numPr>
      </w:pPr>
      <w:r>
        <w:t>Application Owner</w:t>
      </w:r>
      <w:r w:rsidR="00337F12">
        <w:t xml:space="preserve"> - Should display the Application Owners based on previous selections</w:t>
      </w:r>
    </w:p>
    <w:p w:rsidR="006C2D5E" w:rsidRDefault="006C2D5E" w:rsidP="000B7FEA">
      <w:pPr>
        <w:pStyle w:val="BodyText"/>
        <w:numPr>
          <w:ilvl w:val="0"/>
          <w:numId w:val="7"/>
        </w:numPr>
      </w:pPr>
      <w:r>
        <w:t>Application Name</w:t>
      </w:r>
      <w:r w:rsidR="00337F12">
        <w:t xml:space="preserve"> - Should display all the application names based on previous selections</w:t>
      </w:r>
    </w:p>
    <w:p w:rsidR="006C2D5E" w:rsidRDefault="006C2D5E" w:rsidP="000B7FEA">
      <w:pPr>
        <w:pStyle w:val="BodyText"/>
        <w:numPr>
          <w:ilvl w:val="0"/>
          <w:numId w:val="7"/>
        </w:numPr>
        <w:rPr>
          <w:ins w:id="31" w:author="Singh, Abhishek" w:date="2023-09-28T21:11:00Z"/>
        </w:rPr>
      </w:pPr>
      <w:r>
        <w:t>DSO Year</w:t>
      </w:r>
      <w:r w:rsidR="00337F12">
        <w:t xml:space="preserve"> – It should display the options:</w:t>
      </w:r>
      <w:del w:id="32" w:author="Singh, Abhishek" w:date="2023-09-28T21:10:00Z">
        <w:r w:rsidR="00337F12" w:rsidDel="00C316D2">
          <w:delText xml:space="preserve"> </w:delText>
        </w:r>
      </w:del>
      <w:ins w:id="33" w:author="Singh, Abhishek" w:date="2023-09-28T20:54:00Z">
        <w:r w:rsidR="00F71D67">
          <w:t xml:space="preserve"> </w:t>
        </w:r>
      </w:ins>
      <w:r w:rsidR="00337F12">
        <w:t>2022 and 2023</w:t>
      </w:r>
      <w:r w:rsidR="005F399E">
        <w:t xml:space="preserve"> for now. </w:t>
      </w:r>
    </w:p>
    <w:p w:rsidR="00C316D2" w:rsidRDefault="00C316D2">
      <w:pPr>
        <w:pStyle w:val="BodyText"/>
        <w:pPrChange w:id="34" w:author="Singh, Abhishek" w:date="2023-09-28T21:11:00Z">
          <w:pPr>
            <w:pStyle w:val="BodyText"/>
            <w:numPr>
              <w:numId w:val="7"/>
            </w:numPr>
            <w:ind w:left="1080" w:hanging="360"/>
          </w:pPr>
        </w:pPrChange>
      </w:pPr>
      <w:ins w:id="35" w:author="Singh, Abhishek" w:date="2023-09-28T21:11:00Z">
        <w:r>
          <w:t xml:space="preserve">                   Release-</w:t>
        </w:r>
        <w:proofErr w:type="gramStart"/>
        <w:r>
          <w:t>2 :</w:t>
        </w:r>
        <w:proofErr w:type="gramEnd"/>
        <w:r>
          <w:t xml:space="preserve"> Add blanks</w:t>
        </w:r>
      </w:ins>
    </w:p>
    <w:p w:rsidR="00C176BE" w:rsidRPr="00BC3E0F" w:rsidRDefault="00C176BE" w:rsidP="00C176BE">
      <w:pPr>
        <w:pStyle w:val="Heading2"/>
        <w:rPr>
          <w:rFonts w:ascii="Times New Roman" w:hAnsi="Times New Roman"/>
          <w:sz w:val="28"/>
          <w:szCs w:val="28"/>
        </w:rPr>
      </w:pPr>
      <w:bookmarkStart w:id="36" w:name="_Toc146652462"/>
      <w:r w:rsidRPr="00BC3E0F">
        <w:rPr>
          <w:rFonts w:ascii="Times New Roman" w:hAnsi="Times New Roman"/>
          <w:sz w:val="28"/>
          <w:szCs w:val="28"/>
        </w:rPr>
        <w:t>Overall/Average maturity level</w:t>
      </w:r>
      <w:bookmarkEnd w:id="36"/>
    </w:p>
    <w:p w:rsidR="00851A0F" w:rsidRDefault="00031771" w:rsidP="00851A0F">
      <w:pPr>
        <w:pStyle w:val="BodyText"/>
      </w:pPr>
      <w:r>
        <w:t>Average</w:t>
      </w:r>
      <w:r w:rsidR="00851A0F">
        <w:t xml:space="preserve"> </w:t>
      </w:r>
      <w:r>
        <w:t xml:space="preserve">maturity level will be the average of the maturity scores of all the assessments completed so far, and converted in to a level value which will be a single decimal value between </w:t>
      </w:r>
      <w:r w:rsidR="00C04F5D">
        <w:t>1</w:t>
      </w:r>
      <w:r>
        <w:t>.0 and 5.0. Average maturity level to be displayed for assessments and re</w:t>
      </w:r>
      <w:r w:rsidR="00C04F5D">
        <w:t>-</w:t>
      </w:r>
      <w:r>
        <w:t>assessments separately. The logic used for calculation is as below</w:t>
      </w:r>
      <w:ins w:id="37" w:author="Karimpanakkal, Pramithi R" w:date="2023-10-09T16:01:00Z">
        <w:r w:rsidR="00517D4F">
          <w:t>, also examples are given per level in the table.</w:t>
        </w:r>
      </w:ins>
      <w:del w:id="38" w:author="Karimpanakkal, Pramithi R" w:date="2023-10-09T16:01:00Z">
        <w:r w:rsidDel="00517D4F">
          <w:delText>:</w:delText>
        </w:r>
      </w:del>
    </w:p>
    <w:p w:rsidR="00031771" w:rsidRDefault="00031771" w:rsidP="00031771">
      <w:pPr>
        <w:pStyle w:val="BodyText"/>
      </w:pPr>
      <w:r>
        <w:t>Consider only DSO_STATUS = COMPLETE apps</w:t>
      </w:r>
    </w:p>
    <w:tbl>
      <w:tblPr>
        <w:tblW w:w="8747" w:type="dxa"/>
        <w:tblInd w:w="-1" w:type="dxa"/>
        <w:tblCellMar>
          <w:left w:w="0" w:type="dxa"/>
          <w:right w:w="0" w:type="dxa"/>
        </w:tblCellMar>
        <w:tblLook w:val="04A0" w:firstRow="1" w:lastRow="0" w:firstColumn="1" w:lastColumn="0" w:noHBand="0" w:noVBand="1"/>
        <w:tblPrChange w:id="39" w:author="Karimpanakkal, Pramithi R" w:date="2023-10-09T12:02:00Z">
          <w:tblPr>
            <w:tblW w:w="7161" w:type="dxa"/>
            <w:tblInd w:w="-1" w:type="dxa"/>
            <w:tblCellMar>
              <w:left w:w="0" w:type="dxa"/>
              <w:right w:w="0" w:type="dxa"/>
            </w:tblCellMar>
            <w:tblLook w:val="04A0" w:firstRow="1" w:lastRow="0" w:firstColumn="1" w:lastColumn="0" w:noHBand="0" w:noVBand="1"/>
          </w:tblPr>
        </w:tblPrChange>
      </w:tblPr>
      <w:tblGrid>
        <w:gridCol w:w="1795"/>
        <w:gridCol w:w="1310"/>
        <w:gridCol w:w="884"/>
        <w:gridCol w:w="1586"/>
        <w:gridCol w:w="1586"/>
        <w:gridCol w:w="1586"/>
        <w:tblGridChange w:id="40">
          <w:tblGrid>
            <w:gridCol w:w="1"/>
            <w:gridCol w:w="1795"/>
            <w:gridCol w:w="1310"/>
            <w:gridCol w:w="884"/>
            <w:gridCol w:w="1586"/>
            <w:gridCol w:w="1585"/>
            <w:gridCol w:w="1"/>
            <w:gridCol w:w="1585"/>
            <w:gridCol w:w="1"/>
          </w:tblGrid>
        </w:tblGridChange>
      </w:tblGrid>
      <w:tr w:rsidR="00343915" w:rsidTr="00343915">
        <w:trPr>
          <w:trHeight w:val="288"/>
          <w:ins w:id="41" w:author="Karimpanakkal, Pramithi R" w:date="2023-10-09T12:01:00Z"/>
          <w:trPrChange w:id="42" w:author="Karimpanakkal, Pramithi R" w:date="2023-10-09T12:02:00Z">
            <w:trPr>
              <w:gridBefore w:val="1"/>
              <w:trHeight w:val="288"/>
            </w:trPr>
          </w:trPrChange>
        </w:trPr>
        <w:tc>
          <w:tcPr>
            <w:tcW w:w="1795" w:type="dxa"/>
            <w:tcBorders>
              <w:top w:val="single" w:sz="8" w:space="0" w:color="auto"/>
              <w:left w:val="single" w:sz="8" w:space="0" w:color="auto"/>
              <w:bottom w:val="single" w:sz="8" w:space="0" w:color="auto"/>
              <w:right w:val="single" w:sz="8" w:space="0" w:color="auto"/>
            </w:tcBorders>
            <w:shd w:val="clear" w:color="auto" w:fill="DDEBF7"/>
            <w:noWrap/>
            <w:tcMar>
              <w:top w:w="0" w:type="dxa"/>
              <w:left w:w="108" w:type="dxa"/>
              <w:bottom w:w="0" w:type="dxa"/>
              <w:right w:w="108" w:type="dxa"/>
            </w:tcMar>
            <w:vAlign w:val="center"/>
            <w:hideMark/>
            <w:tcPrChange w:id="43" w:author="Karimpanakkal, Pramithi R" w:date="2023-10-09T12:02:00Z">
              <w:tcPr>
                <w:tcW w:w="1795" w:type="dxa"/>
                <w:tcBorders>
                  <w:top w:val="single" w:sz="8" w:space="0" w:color="auto"/>
                  <w:left w:val="single" w:sz="8" w:space="0" w:color="auto"/>
                  <w:bottom w:val="single" w:sz="8" w:space="0" w:color="auto"/>
                  <w:right w:val="single" w:sz="8" w:space="0" w:color="auto"/>
                </w:tcBorders>
                <w:shd w:val="clear" w:color="auto" w:fill="DDEBF7"/>
                <w:noWrap/>
                <w:tcMar>
                  <w:top w:w="0" w:type="dxa"/>
                  <w:left w:w="108" w:type="dxa"/>
                  <w:bottom w:w="0" w:type="dxa"/>
                  <w:right w:w="108" w:type="dxa"/>
                </w:tcMar>
                <w:vAlign w:val="center"/>
                <w:hideMark/>
              </w:tcPr>
            </w:tcPrChange>
          </w:tcPr>
          <w:p w:rsidR="00343915" w:rsidRDefault="00343915">
            <w:pPr>
              <w:jc w:val="center"/>
              <w:rPr>
                <w:ins w:id="44" w:author="Karimpanakkal, Pramithi R" w:date="2023-10-09T12:01:00Z"/>
                <w:rFonts w:ascii="Arial" w:hAnsi="Arial" w:cs="Arial"/>
                <w:b/>
                <w:bCs/>
                <w:sz w:val="20"/>
              </w:rPr>
            </w:pPr>
            <w:bookmarkStart w:id="45" w:name="_Hlk147747675"/>
            <w:ins w:id="46" w:author="Karimpanakkal, Pramithi R" w:date="2023-10-09T12:01:00Z">
              <w:r>
                <w:rPr>
                  <w:rFonts w:ascii="Arial" w:hAnsi="Arial" w:cs="Arial"/>
                  <w:b/>
                  <w:bCs/>
                  <w:color w:val="000000"/>
                  <w:sz w:val="20"/>
                </w:rPr>
                <w:lastRenderedPageBreak/>
                <w:t>Maturity Level</w:t>
              </w:r>
            </w:ins>
          </w:p>
        </w:tc>
        <w:tc>
          <w:tcPr>
            <w:tcW w:w="1310" w:type="dxa"/>
            <w:tcBorders>
              <w:top w:val="single" w:sz="8" w:space="0" w:color="auto"/>
              <w:left w:val="nil"/>
              <w:bottom w:val="single" w:sz="8" w:space="0" w:color="auto"/>
              <w:right w:val="single" w:sz="8" w:space="0" w:color="auto"/>
            </w:tcBorders>
            <w:shd w:val="clear" w:color="auto" w:fill="DDEBF7"/>
            <w:noWrap/>
            <w:tcMar>
              <w:top w:w="0" w:type="dxa"/>
              <w:left w:w="108" w:type="dxa"/>
              <w:bottom w:w="0" w:type="dxa"/>
              <w:right w:w="108" w:type="dxa"/>
            </w:tcMar>
            <w:vAlign w:val="center"/>
            <w:hideMark/>
            <w:tcPrChange w:id="47" w:author="Karimpanakkal, Pramithi R" w:date="2023-10-09T12:02:00Z">
              <w:tcPr>
                <w:tcW w:w="1310" w:type="dxa"/>
                <w:tcBorders>
                  <w:top w:val="single" w:sz="8" w:space="0" w:color="auto"/>
                  <w:left w:val="nil"/>
                  <w:bottom w:val="single" w:sz="8" w:space="0" w:color="auto"/>
                  <w:right w:val="single" w:sz="8" w:space="0" w:color="auto"/>
                </w:tcBorders>
                <w:shd w:val="clear" w:color="auto" w:fill="DDEBF7"/>
                <w:noWrap/>
                <w:tcMar>
                  <w:top w:w="0" w:type="dxa"/>
                  <w:left w:w="108" w:type="dxa"/>
                  <w:bottom w:w="0" w:type="dxa"/>
                  <w:right w:w="108" w:type="dxa"/>
                </w:tcMar>
                <w:vAlign w:val="center"/>
                <w:hideMark/>
              </w:tcPr>
            </w:tcPrChange>
          </w:tcPr>
          <w:p w:rsidR="00343915" w:rsidRDefault="00343915">
            <w:pPr>
              <w:jc w:val="center"/>
              <w:rPr>
                <w:ins w:id="48" w:author="Karimpanakkal, Pramithi R" w:date="2023-10-09T12:01:00Z"/>
                <w:rFonts w:ascii="Arial" w:hAnsi="Arial" w:cs="Arial"/>
                <w:b/>
                <w:bCs/>
                <w:sz w:val="20"/>
              </w:rPr>
            </w:pPr>
            <w:ins w:id="49" w:author="Karimpanakkal, Pramithi R" w:date="2023-10-09T12:01:00Z">
              <w:r>
                <w:rPr>
                  <w:rFonts w:ascii="Arial" w:hAnsi="Arial" w:cs="Arial"/>
                  <w:b/>
                  <w:bCs/>
                  <w:color w:val="000000"/>
                  <w:sz w:val="20"/>
                </w:rPr>
                <w:t>Stage</w:t>
              </w:r>
            </w:ins>
          </w:p>
        </w:tc>
        <w:tc>
          <w:tcPr>
            <w:tcW w:w="884" w:type="dxa"/>
            <w:tcBorders>
              <w:top w:val="single" w:sz="8" w:space="0" w:color="auto"/>
              <w:left w:val="nil"/>
              <w:bottom w:val="single" w:sz="8" w:space="0" w:color="auto"/>
              <w:right w:val="single" w:sz="8" w:space="0" w:color="auto"/>
            </w:tcBorders>
            <w:shd w:val="clear" w:color="auto" w:fill="DDEBF7"/>
            <w:noWrap/>
            <w:tcMar>
              <w:top w:w="0" w:type="dxa"/>
              <w:left w:w="108" w:type="dxa"/>
              <w:bottom w:w="0" w:type="dxa"/>
              <w:right w:w="108" w:type="dxa"/>
            </w:tcMar>
            <w:vAlign w:val="center"/>
            <w:hideMark/>
            <w:tcPrChange w:id="50" w:author="Karimpanakkal, Pramithi R" w:date="2023-10-09T12:02:00Z">
              <w:tcPr>
                <w:tcW w:w="884" w:type="dxa"/>
                <w:tcBorders>
                  <w:top w:val="single" w:sz="8" w:space="0" w:color="auto"/>
                  <w:left w:val="nil"/>
                  <w:bottom w:val="single" w:sz="8" w:space="0" w:color="auto"/>
                  <w:right w:val="single" w:sz="8" w:space="0" w:color="auto"/>
                </w:tcBorders>
                <w:shd w:val="clear" w:color="auto" w:fill="DDEBF7"/>
                <w:noWrap/>
                <w:tcMar>
                  <w:top w:w="0" w:type="dxa"/>
                  <w:left w:w="108" w:type="dxa"/>
                  <w:bottom w:w="0" w:type="dxa"/>
                  <w:right w:w="108" w:type="dxa"/>
                </w:tcMar>
                <w:vAlign w:val="center"/>
                <w:hideMark/>
              </w:tcPr>
            </w:tcPrChange>
          </w:tcPr>
          <w:p w:rsidR="00343915" w:rsidRDefault="00343915">
            <w:pPr>
              <w:jc w:val="center"/>
              <w:rPr>
                <w:ins w:id="51" w:author="Karimpanakkal, Pramithi R" w:date="2023-10-09T12:01:00Z"/>
                <w:rFonts w:ascii="Arial" w:hAnsi="Arial" w:cs="Arial"/>
                <w:b/>
                <w:bCs/>
                <w:sz w:val="20"/>
              </w:rPr>
            </w:pPr>
            <w:ins w:id="52" w:author="Karimpanakkal, Pramithi R" w:date="2023-10-09T12:01:00Z">
              <w:r>
                <w:rPr>
                  <w:rFonts w:ascii="Arial" w:hAnsi="Arial" w:cs="Arial"/>
                  <w:b/>
                  <w:bCs/>
                  <w:color w:val="000000"/>
                  <w:sz w:val="20"/>
                </w:rPr>
                <w:t>Scores</w:t>
              </w:r>
            </w:ins>
          </w:p>
        </w:tc>
        <w:tc>
          <w:tcPr>
            <w:tcW w:w="1586" w:type="dxa"/>
            <w:tcBorders>
              <w:top w:val="single" w:sz="8" w:space="0" w:color="auto"/>
              <w:left w:val="nil"/>
              <w:bottom w:val="single" w:sz="8" w:space="0" w:color="auto"/>
              <w:right w:val="single" w:sz="8" w:space="0" w:color="auto"/>
            </w:tcBorders>
            <w:shd w:val="clear" w:color="auto" w:fill="DDEBF7"/>
            <w:tcMar>
              <w:top w:w="0" w:type="dxa"/>
              <w:left w:w="108" w:type="dxa"/>
              <w:bottom w:w="0" w:type="dxa"/>
              <w:right w:w="108" w:type="dxa"/>
            </w:tcMar>
            <w:hideMark/>
            <w:tcPrChange w:id="53" w:author="Karimpanakkal, Pramithi R" w:date="2023-10-09T12:02:00Z">
              <w:tcPr>
                <w:tcW w:w="1586" w:type="dxa"/>
                <w:tcBorders>
                  <w:top w:val="single" w:sz="8" w:space="0" w:color="auto"/>
                  <w:left w:val="nil"/>
                  <w:bottom w:val="single" w:sz="8" w:space="0" w:color="auto"/>
                  <w:right w:val="single" w:sz="8" w:space="0" w:color="auto"/>
                </w:tcBorders>
                <w:shd w:val="clear" w:color="auto" w:fill="DDEBF7"/>
                <w:tcMar>
                  <w:top w:w="0" w:type="dxa"/>
                  <w:left w:w="108" w:type="dxa"/>
                  <w:bottom w:w="0" w:type="dxa"/>
                  <w:right w:w="108" w:type="dxa"/>
                </w:tcMar>
                <w:hideMark/>
              </w:tcPr>
            </w:tcPrChange>
          </w:tcPr>
          <w:p w:rsidR="00343915" w:rsidRDefault="00343915">
            <w:pPr>
              <w:jc w:val="center"/>
              <w:rPr>
                <w:ins w:id="54" w:author="Karimpanakkal, Pramithi R" w:date="2023-10-09T12:01:00Z"/>
                <w:rFonts w:ascii="Arial" w:hAnsi="Arial" w:cs="Arial"/>
                <w:b/>
                <w:bCs/>
                <w:sz w:val="20"/>
              </w:rPr>
            </w:pPr>
            <w:ins w:id="55" w:author="Karimpanakkal, Pramithi R" w:date="2023-10-09T12:01:00Z">
              <w:r>
                <w:rPr>
                  <w:rFonts w:ascii="Arial" w:hAnsi="Arial" w:cs="Arial"/>
                  <w:b/>
                  <w:bCs/>
                  <w:color w:val="000000"/>
                  <w:sz w:val="20"/>
                </w:rPr>
                <w:t>Formula</w:t>
              </w:r>
            </w:ins>
          </w:p>
        </w:tc>
        <w:tc>
          <w:tcPr>
            <w:tcW w:w="1586" w:type="dxa"/>
            <w:tcBorders>
              <w:top w:val="single" w:sz="8" w:space="0" w:color="auto"/>
              <w:left w:val="nil"/>
              <w:bottom w:val="single" w:sz="8" w:space="0" w:color="auto"/>
              <w:right w:val="single" w:sz="8" w:space="0" w:color="auto"/>
            </w:tcBorders>
            <w:shd w:val="clear" w:color="auto" w:fill="DDEBF7"/>
            <w:tcPrChange w:id="56" w:author="Karimpanakkal, Pramithi R" w:date="2023-10-09T12:02:00Z">
              <w:tcPr>
                <w:tcW w:w="1586" w:type="dxa"/>
                <w:gridSpan w:val="2"/>
                <w:tcBorders>
                  <w:top w:val="single" w:sz="8" w:space="0" w:color="auto"/>
                  <w:left w:val="nil"/>
                  <w:bottom w:val="single" w:sz="8" w:space="0" w:color="auto"/>
                  <w:right w:val="single" w:sz="8" w:space="0" w:color="auto"/>
                </w:tcBorders>
                <w:shd w:val="clear" w:color="auto" w:fill="DDEBF7"/>
              </w:tcPr>
            </w:tcPrChange>
          </w:tcPr>
          <w:p w:rsidR="00343915" w:rsidRPr="002A33F1" w:rsidRDefault="002A33F1">
            <w:pPr>
              <w:jc w:val="center"/>
              <w:rPr>
                <w:ins w:id="57" w:author="Karimpanakkal, Pramithi R" w:date="2023-10-09T12:02:00Z"/>
                <w:rFonts w:ascii="Arial" w:hAnsi="Arial" w:cs="Arial"/>
                <w:b/>
                <w:bCs/>
                <w:color w:val="000000"/>
                <w:sz w:val="20"/>
                <w:highlight w:val="yellow"/>
                <w:rPrChange w:id="58" w:author="Karimpanakkal, Pramithi R" w:date="2023-10-09T12:34:00Z">
                  <w:rPr>
                    <w:ins w:id="59" w:author="Karimpanakkal, Pramithi R" w:date="2023-10-09T12:02:00Z"/>
                    <w:rFonts w:ascii="Arial" w:hAnsi="Arial" w:cs="Arial"/>
                    <w:b/>
                    <w:bCs/>
                    <w:color w:val="000000"/>
                    <w:sz w:val="20"/>
                  </w:rPr>
                </w:rPrChange>
              </w:rPr>
            </w:pPr>
            <w:ins w:id="60" w:author="Karimpanakkal, Pramithi R" w:date="2023-10-09T12:34:00Z">
              <w:r w:rsidRPr="002A33F1">
                <w:rPr>
                  <w:rFonts w:ascii="Arial" w:hAnsi="Arial" w:cs="Arial"/>
                  <w:b/>
                  <w:bCs/>
                  <w:color w:val="000000"/>
                  <w:sz w:val="20"/>
                  <w:highlight w:val="yellow"/>
                  <w:rPrChange w:id="61" w:author="Karimpanakkal, Pramithi R" w:date="2023-10-09T12:34:00Z">
                    <w:rPr>
                      <w:rFonts w:ascii="Arial" w:hAnsi="Arial" w:cs="Arial"/>
                      <w:b/>
                      <w:bCs/>
                      <w:color w:val="000000"/>
                      <w:sz w:val="20"/>
                    </w:rPr>
                  </w:rPrChange>
                </w:rPr>
                <w:t>Example: App Maturity Score -</w:t>
              </w:r>
            </w:ins>
            <w:ins w:id="62" w:author="Karimpanakkal, Pramithi R" w:date="2023-10-09T12:33:00Z">
              <w:r w:rsidR="00051B80" w:rsidRPr="002A33F1">
                <w:rPr>
                  <w:rFonts w:ascii="Arial" w:hAnsi="Arial" w:cs="Arial"/>
                  <w:b/>
                  <w:bCs/>
                  <w:color w:val="000000"/>
                  <w:sz w:val="20"/>
                  <w:highlight w:val="yellow"/>
                  <w:rPrChange w:id="63" w:author="Karimpanakkal, Pramithi R" w:date="2023-10-09T12:34:00Z">
                    <w:rPr>
                      <w:rFonts w:ascii="Arial" w:hAnsi="Arial" w:cs="Arial"/>
                      <w:b/>
                      <w:bCs/>
                      <w:color w:val="000000"/>
                      <w:sz w:val="20"/>
                    </w:rPr>
                  </w:rPrChange>
                </w:rPr>
                <w:t>D value</w:t>
              </w:r>
            </w:ins>
            <w:ins w:id="64" w:author="Karimpanakkal, Pramithi R" w:date="2023-10-09T12:34:00Z">
              <w:r w:rsidRPr="002A33F1">
                <w:rPr>
                  <w:rFonts w:ascii="Arial" w:hAnsi="Arial" w:cs="Arial"/>
                  <w:b/>
                  <w:bCs/>
                  <w:color w:val="000000"/>
                  <w:sz w:val="20"/>
                  <w:highlight w:val="yellow"/>
                  <w:rPrChange w:id="65" w:author="Karimpanakkal, Pramithi R" w:date="2023-10-09T12:34:00Z">
                    <w:rPr>
                      <w:rFonts w:ascii="Arial" w:hAnsi="Arial" w:cs="Arial"/>
                      <w:b/>
                      <w:bCs/>
                      <w:color w:val="000000"/>
                      <w:sz w:val="20"/>
                    </w:rPr>
                  </w:rPrChange>
                </w:rPr>
                <w:t xml:space="preserve"> </w:t>
              </w:r>
            </w:ins>
          </w:p>
        </w:tc>
        <w:tc>
          <w:tcPr>
            <w:tcW w:w="1586" w:type="dxa"/>
            <w:tcBorders>
              <w:top w:val="single" w:sz="8" w:space="0" w:color="auto"/>
              <w:left w:val="nil"/>
              <w:bottom w:val="single" w:sz="8" w:space="0" w:color="auto"/>
              <w:right w:val="single" w:sz="8" w:space="0" w:color="auto"/>
            </w:tcBorders>
            <w:shd w:val="clear" w:color="auto" w:fill="DDEBF7"/>
            <w:tcPrChange w:id="66" w:author="Karimpanakkal, Pramithi R" w:date="2023-10-09T12:02:00Z">
              <w:tcPr>
                <w:tcW w:w="1586" w:type="dxa"/>
                <w:gridSpan w:val="2"/>
                <w:tcBorders>
                  <w:top w:val="single" w:sz="8" w:space="0" w:color="auto"/>
                  <w:left w:val="nil"/>
                  <w:bottom w:val="single" w:sz="8" w:space="0" w:color="auto"/>
                  <w:right w:val="single" w:sz="8" w:space="0" w:color="auto"/>
                </w:tcBorders>
                <w:shd w:val="clear" w:color="auto" w:fill="DDEBF7"/>
              </w:tcPr>
            </w:tcPrChange>
          </w:tcPr>
          <w:p w:rsidR="00343915" w:rsidRPr="002A33F1" w:rsidRDefault="002A33F1">
            <w:pPr>
              <w:jc w:val="center"/>
              <w:rPr>
                <w:ins w:id="67" w:author="Karimpanakkal, Pramithi R" w:date="2023-10-09T12:02:00Z"/>
                <w:rFonts w:ascii="Arial" w:hAnsi="Arial" w:cs="Arial"/>
                <w:b/>
                <w:bCs/>
                <w:color w:val="000000"/>
                <w:sz w:val="20"/>
                <w:highlight w:val="yellow"/>
                <w:rPrChange w:id="68" w:author="Karimpanakkal, Pramithi R" w:date="2023-10-09T12:34:00Z">
                  <w:rPr>
                    <w:ins w:id="69" w:author="Karimpanakkal, Pramithi R" w:date="2023-10-09T12:02:00Z"/>
                    <w:rFonts w:ascii="Arial" w:hAnsi="Arial" w:cs="Arial"/>
                    <w:b/>
                    <w:bCs/>
                    <w:color w:val="000000"/>
                    <w:sz w:val="20"/>
                  </w:rPr>
                </w:rPrChange>
              </w:rPr>
            </w:pPr>
            <w:ins w:id="70" w:author="Karimpanakkal, Pramithi R" w:date="2023-10-09T12:34:00Z">
              <w:r w:rsidRPr="002A33F1">
                <w:rPr>
                  <w:rFonts w:ascii="Arial" w:hAnsi="Arial" w:cs="Arial"/>
                  <w:b/>
                  <w:bCs/>
                  <w:color w:val="000000"/>
                  <w:sz w:val="20"/>
                  <w:highlight w:val="yellow"/>
                  <w:rPrChange w:id="71" w:author="Karimpanakkal, Pramithi R" w:date="2023-10-09T12:34:00Z">
                    <w:rPr>
                      <w:rFonts w:ascii="Arial" w:hAnsi="Arial" w:cs="Arial"/>
                      <w:b/>
                      <w:bCs/>
                      <w:color w:val="000000"/>
                      <w:sz w:val="20"/>
                    </w:rPr>
                  </w:rPrChange>
                </w:rPr>
                <w:t xml:space="preserve">Example: </w:t>
              </w:r>
            </w:ins>
            <w:ins w:id="72" w:author="Karimpanakkal, Pramithi R" w:date="2023-10-09T12:33:00Z">
              <w:r w:rsidRPr="002A33F1">
                <w:rPr>
                  <w:rFonts w:ascii="Arial" w:hAnsi="Arial" w:cs="Arial"/>
                  <w:b/>
                  <w:bCs/>
                  <w:color w:val="000000"/>
                  <w:sz w:val="20"/>
                  <w:highlight w:val="yellow"/>
                  <w:rPrChange w:id="73" w:author="Karimpanakkal, Pramithi R" w:date="2023-10-09T12:34:00Z">
                    <w:rPr>
                      <w:rFonts w:ascii="Arial" w:hAnsi="Arial" w:cs="Arial"/>
                      <w:b/>
                      <w:bCs/>
                      <w:color w:val="000000"/>
                      <w:sz w:val="20"/>
                    </w:rPr>
                  </w:rPrChange>
                </w:rPr>
                <w:t>Avera</w:t>
              </w:r>
            </w:ins>
            <w:ins w:id="74" w:author="Karimpanakkal, Pramithi R" w:date="2023-10-09T12:34:00Z">
              <w:r w:rsidRPr="002A33F1">
                <w:rPr>
                  <w:rFonts w:ascii="Arial" w:hAnsi="Arial" w:cs="Arial"/>
                  <w:b/>
                  <w:bCs/>
                  <w:color w:val="000000"/>
                  <w:sz w:val="20"/>
                  <w:highlight w:val="yellow"/>
                  <w:rPrChange w:id="75" w:author="Karimpanakkal, Pramithi R" w:date="2023-10-09T12:34:00Z">
                    <w:rPr>
                      <w:rFonts w:ascii="Arial" w:hAnsi="Arial" w:cs="Arial"/>
                      <w:b/>
                      <w:bCs/>
                      <w:color w:val="000000"/>
                      <w:sz w:val="20"/>
                    </w:rPr>
                  </w:rPrChange>
                </w:rPr>
                <w:t>ge Score</w:t>
              </w:r>
            </w:ins>
          </w:p>
        </w:tc>
      </w:tr>
      <w:tr w:rsidR="00343915" w:rsidTr="00343915">
        <w:trPr>
          <w:trHeight w:val="288"/>
          <w:ins w:id="76" w:author="Karimpanakkal, Pramithi R" w:date="2023-10-09T12:01:00Z"/>
          <w:trPrChange w:id="77" w:author="Karimpanakkal, Pramithi R" w:date="2023-10-09T12:02:00Z">
            <w:trPr>
              <w:gridBefore w:val="1"/>
              <w:trHeight w:val="288"/>
            </w:trPr>
          </w:trPrChange>
        </w:trPr>
        <w:tc>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Change w:id="78" w:author="Karimpanakkal, Pramithi R" w:date="2023-10-09T12:02:00Z">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79" w:author="Karimpanakkal, Pramithi R" w:date="2023-10-09T12:01:00Z"/>
                <w:rFonts w:ascii="Arial" w:hAnsi="Arial" w:cs="Arial"/>
                <w:sz w:val="20"/>
              </w:rPr>
            </w:pPr>
            <w:ins w:id="80" w:author="Karimpanakkal, Pramithi R" w:date="2023-10-09T12:01:00Z">
              <w:r>
                <w:rPr>
                  <w:rFonts w:ascii="Arial" w:hAnsi="Arial" w:cs="Arial"/>
                  <w:sz w:val="20"/>
                </w:rPr>
                <w:t>Level 1 (Sit)</w:t>
              </w:r>
            </w:ins>
          </w:p>
        </w:tc>
        <w:tc>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81" w:author="Karimpanakkal, Pramithi R" w:date="2023-10-09T12:02:00Z">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82" w:author="Karimpanakkal, Pramithi R" w:date="2023-10-09T12:01:00Z"/>
                <w:rFonts w:ascii="Arial" w:hAnsi="Arial" w:cs="Arial"/>
                <w:sz w:val="20"/>
              </w:rPr>
            </w:pPr>
            <w:ins w:id="83" w:author="Karimpanakkal, Pramithi R" w:date="2023-10-09T12:01:00Z">
              <w:r>
                <w:rPr>
                  <w:rFonts w:ascii="Arial" w:hAnsi="Arial" w:cs="Arial"/>
                  <w:sz w:val="20"/>
                </w:rPr>
                <w:t>Initial</w:t>
              </w:r>
            </w:ins>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84" w:author="Karimpanakkal, Pramithi R" w:date="2023-10-09T12:02:00Z">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jc w:val="center"/>
              <w:rPr>
                <w:ins w:id="85" w:author="Karimpanakkal, Pramithi R" w:date="2023-10-09T12:01:00Z"/>
                <w:rFonts w:ascii="Arial" w:hAnsi="Arial" w:cs="Arial"/>
                <w:sz w:val="20"/>
              </w:rPr>
            </w:pPr>
            <w:ins w:id="86" w:author="Karimpanakkal, Pramithi R" w:date="2023-10-09T12:01:00Z">
              <w:r>
                <w:rPr>
                  <w:rFonts w:ascii="Arial" w:hAnsi="Arial" w:cs="Arial"/>
                  <w:sz w:val="20"/>
                </w:rPr>
                <w:t>&lt;=20%</w:t>
              </w:r>
            </w:ins>
          </w:p>
        </w:tc>
        <w:tc>
          <w:tcPr>
            <w:tcW w:w="1586" w:type="dxa"/>
            <w:tcBorders>
              <w:top w:val="nil"/>
              <w:left w:val="nil"/>
              <w:bottom w:val="single" w:sz="8" w:space="0" w:color="auto"/>
              <w:right w:val="single" w:sz="8" w:space="0" w:color="auto"/>
            </w:tcBorders>
            <w:tcMar>
              <w:top w:w="0" w:type="dxa"/>
              <w:left w:w="108" w:type="dxa"/>
              <w:bottom w:w="0" w:type="dxa"/>
              <w:right w:w="108" w:type="dxa"/>
            </w:tcMar>
            <w:hideMark/>
            <w:tcPrChange w:id="87" w:author="Karimpanakkal, Pramithi R" w:date="2023-10-09T12:02:00Z">
              <w:tcPr>
                <w:tcW w:w="1586" w:type="dxa"/>
                <w:tcBorders>
                  <w:top w:val="nil"/>
                  <w:left w:val="nil"/>
                  <w:bottom w:val="single" w:sz="8" w:space="0" w:color="auto"/>
                  <w:right w:val="single" w:sz="8" w:space="0" w:color="auto"/>
                </w:tcBorders>
                <w:tcMar>
                  <w:top w:w="0" w:type="dxa"/>
                  <w:left w:w="108" w:type="dxa"/>
                  <w:bottom w:w="0" w:type="dxa"/>
                  <w:right w:w="108" w:type="dxa"/>
                </w:tcMar>
                <w:hideMark/>
              </w:tcPr>
            </w:tcPrChange>
          </w:tcPr>
          <w:p w:rsidR="00343915" w:rsidRDefault="00343915">
            <w:pPr>
              <w:jc w:val="center"/>
              <w:rPr>
                <w:ins w:id="88" w:author="Karimpanakkal, Pramithi R" w:date="2023-10-09T12:01:00Z"/>
                <w:rFonts w:ascii="Arial" w:hAnsi="Arial" w:cs="Arial"/>
                <w:sz w:val="20"/>
              </w:rPr>
            </w:pPr>
            <w:ins w:id="89" w:author="Karimpanakkal, Pramithi R" w:date="2023-10-09T12:01:00Z">
              <w:r>
                <w:rPr>
                  <w:rFonts w:ascii="Arial" w:hAnsi="Arial" w:cs="Arial"/>
                  <w:sz w:val="20"/>
                </w:rPr>
                <w:t>1+(D-1)/20</w:t>
              </w:r>
            </w:ins>
          </w:p>
        </w:tc>
        <w:tc>
          <w:tcPr>
            <w:tcW w:w="1586" w:type="dxa"/>
            <w:tcBorders>
              <w:top w:val="nil"/>
              <w:left w:val="nil"/>
              <w:bottom w:val="single" w:sz="8" w:space="0" w:color="auto"/>
              <w:right w:val="single" w:sz="8" w:space="0" w:color="auto"/>
            </w:tcBorders>
            <w:tcPrChange w:id="90"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91" w:author="Karimpanakkal, Pramithi R" w:date="2023-10-09T12:02:00Z"/>
                <w:rFonts w:ascii="Arial" w:hAnsi="Arial" w:cs="Arial"/>
                <w:sz w:val="20"/>
              </w:rPr>
            </w:pPr>
            <w:ins w:id="92" w:author="Karimpanakkal, Pramithi R" w:date="2023-10-09T12:34:00Z">
              <w:r>
                <w:rPr>
                  <w:rFonts w:ascii="Arial" w:hAnsi="Arial" w:cs="Arial"/>
                  <w:sz w:val="20"/>
                </w:rPr>
                <w:t>10</w:t>
              </w:r>
            </w:ins>
          </w:p>
        </w:tc>
        <w:tc>
          <w:tcPr>
            <w:tcW w:w="1586" w:type="dxa"/>
            <w:tcBorders>
              <w:top w:val="nil"/>
              <w:left w:val="nil"/>
              <w:bottom w:val="single" w:sz="8" w:space="0" w:color="auto"/>
              <w:right w:val="single" w:sz="8" w:space="0" w:color="auto"/>
            </w:tcBorders>
            <w:tcPrChange w:id="93"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94" w:author="Karimpanakkal, Pramithi R" w:date="2023-10-09T12:02:00Z"/>
                <w:rFonts w:ascii="Arial" w:hAnsi="Arial" w:cs="Arial"/>
                <w:sz w:val="20"/>
              </w:rPr>
            </w:pPr>
            <w:ins w:id="95" w:author="Karimpanakkal, Pramithi R" w:date="2023-10-09T12:35:00Z">
              <w:r>
                <w:rPr>
                  <w:rFonts w:ascii="Arial" w:hAnsi="Arial" w:cs="Arial"/>
                  <w:sz w:val="20"/>
                </w:rPr>
                <w:t>1.45</w:t>
              </w:r>
            </w:ins>
          </w:p>
        </w:tc>
      </w:tr>
      <w:tr w:rsidR="00343915" w:rsidTr="00343915">
        <w:trPr>
          <w:trHeight w:val="288"/>
          <w:ins w:id="96" w:author="Karimpanakkal, Pramithi R" w:date="2023-10-09T12:01:00Z"/>
          <w:trPrChange w:id="97" w:author="Karimpanakkal, Pramithi R" w:date="2023-10-09T12:02:00Z">
            <w:trPr>
              <w:gridBefore w:val="1"/>
              <w:trHeight w:val="288"/>
            </w:trPr>
          </w:trPrChange>
        </w:trPr>
        <w:tc>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Change w:id="98" w:author="Karimpanakkal, Pramithi R" w:date="2023-10-09T12:02:00Z">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99" w:author="Karimpanakkal, Pramithi R" w:date="2023-10-09T12:01:00Z"/>
                <w:rFonts w:ascii="Arial" w:hAnsi="Arial" w:cs="Arial"/>
                <w:sz w:val="20"/>
              </w:rPr>
            </w:pPr>
            <w:ins w:id="100" w:author="Karimpanakkal, Pramithi R" w:date="2023-10-09T12:01:00Z">
              <w:r>
                <w:rPr>
                  <w:rFonts w:ascii="Arial" w:hAnsi="Arial" w:cs="Arial"/>
                  <w:sz w:val="20"/>
                </w:rPr>
                <w:t>Level 2 (Crawl)</w:t>
              </w:r>
            </w:ins>
          </w:p>
        </w:tc>
        <w:tc>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01" w:author="Karimpanakkal, Pramithi R" w:date="2023-10-09T12:02:00Z">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02" w:author="Karimpanakkal, Pramithi R" w:date="2023-10-09T12:01:00Z"/>
                <w:rFonts w:ascii="Calibri" w:hAnsi="Calibri" w:cs="Calibri"/>
                <w:color w:val="000000"/>
                <w:sz w:val="22"/>
                <w:szCs w:val="22"/>
              </w:rPr>
            </w:pPr>
            <w:ins w:id="103" w:author="Karimpanakkal, Pramithi R" w:date="2023-10-09T12:01:00Z">
              <w:r>
                <w:rPr>
                  <w:color w:val="000000"/>
                </w:rPr>
                <w:t>Emerging</w:t>
              </w:r>
            </w:ins>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04" w:author="Karimpanakkal, Pramithi R" w:date="2023-10-09T12:02:00Z">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jc w:val="center"/>
              <w:rPr>
                <w:ins w:id="105" w:author="Karimpanakkal, Pramithi R" w:date="2023-10-09T12:01:00Z"/>
                <w:rFonts w:ascii="Arial" w:hAnsi="Arial" w:cs="Arial"/>
                <w:sz w:val="20"/>
              </w:rPr>
            </w:pPr>
            <w:ins w:id="106" w:author="Karimpanakkal, Pramithi R" w:date="2023-10-09T12:01:00Z">
              <w:r>
                <w:rPr>
                  <w:rFonts w:ascii="Arial" w:hAnsi="Arial" w:cs="Arial"/>
                  <w:sz w:val="20"/>
                </w:rPr>
                <w:t>&lt;=50%</w:t>
              </w:r>
            </w:ins>
          </w:p>
        </w:tc>
        <w:tc>
          <w:tcPr>
            <w:tcW w:w="1586" w:type="dxa"/>
            <w:tcBorders>
              <w:top w:val="nil"/>
              <w:left w:val="nil"/>
              <w:bottom w:val="single" w:sz="8" w:space="0" w:color="auto"/>
              <w:right w:val="single" w:sz="8" w:space="0" w:color="auto"/>
            </w:tcBorders>
            <w:tcMar>
              <w:top w:w="0" w:type="dxa"/>
              <w:left w:w="108" w:type="dxa"/>
              <w:bottom w:w="0" w:type="dxa"/>
              <w:right w:w="108" w:type="dxa"/>
            </w:tcMar>
            <w:hideMark/>
            <w:tcPrChange w:id="107" w:author="Karimpanakkal, Pramithi R" w:date="2023-10-09T12:02:00Z">
              <w:tcPr>
                <w:tcW w:w="1586" w:type="dxa"/>
                <w:tcBorders>
                  <w:top w:val="nil"/>
                  <w:left w:val="nil"/>
                  <w:bottom w:val="single" w:sz="8" w:space="0" w:color="auto"/>
                  <w:right w:val="single" w:sz="8" w:space="0" w:color="auto"/>
                </w:tcBorders>
                <w:tcMar>
                  <w:top w:w="0" w:type="dxa"/>
                  <w:left w:w="108" w:type="dxa"/>
                  <w:bottom w:w="0" w:type="dxa"/>
                  <w:right w:w="108" w:type="dxa"/>
                </w:tcMar>
                <w:hideMark/>
              </w:tcPr>
            </w:tcPrChange>
          </w:tcPr>
          <w:p w:rsidR="00343915" w:rsidRDefault="00343915">
            <w:pPr>
              <w:jc w:val="center"/>
              <w:rPr>
                <w:ins w:id="108" w:author="Karimpanakkal, Pramithi R" w:date="2023-10-09T12:01:00Z"/>
                <w:rFonts w:ascii="Arial" w:hAnsi="Arial" w:cs="Arial"/>
                <w:sz w:val="20"/>
              </w:rPr>
            </w:pPr>
            <w:ins w:id="109" w:author="Karimpanakkal, Pramithi R" w:date="2023-10-09T12:01:00Z">
              <w:r>
                <w:rPr>
                  <w:rFonts w:ascii="Arial" w:hAnsi="Arial" w:cs="Arial"/>
                  <w:sz w:val="20"/>
                </w:rPr>
                <w:t>2+(D-21)/30</w:t>
              </w:r>
            </w:ins>
          </w:p>
        </w:tc>
        <w:tc>
          <w:tcPr>
            <w:tcW w:w="1586" w:type="dxa"/>
            <w:tcBorders>
              <w:top w:val="nil"/>
              <w:left w:val="nil"/>
              <w:bottom w:val="single" w:sz="8" w:space="0" w:color="auto"/>
              <w:right w:val="single" w:sz="8" w:space="0" w:color="auto"/>
            </w:tcBorders>
            <w:tcPrChange w:id="110"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11" w:author="Karimpanakkal, Pramithi R" w:date="2023-10-09T12:02:00Z"/>
                <w:rFonts w:ascii="Arial" w:hAnsi="Arial" w:cs="Arial"/>
                <w:sz w:val="20"/>
              </w:rPr>
            </w:pPr>
            <w:ins w:id="112" w:author="Karimpanakkal, Pramithi R" w:date="2023-10-09T12:35:00Z">
              <w:r>
                <w:rPr>
                  <w:rFonts w:ascii="Arial" w:hAnsi="Arial" w:cs="Arial"/>
                  <w:sz w:val="20"/>
                </w:rPr>
                <w:t>30</w:t>
              </w:r>
            </w:ins>
          </w:p>
        </w:tc>
        <w:tc>
          <w:tcPr>
            <w:tcW w:w="1586" w:type="dxa"/>
            <w:tcBorders>
              <w:top w:val="nil"/>
              <w:left w:val="nil"/>
              <w:bottom w:val="single" w:sz="8" w:space="0" w:color="auto"/>
              <w:right w:val="single" w:sz="8" w:space="0" w:color="auto"/>
            </w:tcBorders>
            <w:tcPrChange w:id="113"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14" w:author="Karimpanakkal, Pramithi R" w:date="2023-10-09T12:02:00Z"/>
                <w:rFonts w:ascii="Arial" w:hAnsi="Arial" w:cs="Arial"/>
                <w:sz w:val="20"/>
              </w:rPr>
            </w:pPr>
            <w:ins w:id="115" w:author="Karimpanakkal, Pramithi R" w:date="2023-10-09T12:36:00Z">
              <w:r>
                <w:rPr>
                  <w:rFonts w:ascii="Arial" w:hAnsi="Arial" w:cs="Arial"/>
                  <w:sz w:val="20"/>
                </w:rPr>
                <w:t>2.30</w:t>
              </w:r>
            </w:ins>
          </w:p>
        </w:tc>
      </w:tr>
      <w:tr w:rsidR="00343915" w:rsidTr="00343915">
        <w:trPr>
          <w:trHeight w:val="288"/>
          <w:ins w:id="116" w:author="Karimpanakkal, Pramithi R" w:date="2023-10-09T12:01:00Z"/>
          <w:trPrChange w:id="117" w:author="Karimpanakkal, Pramithi R" w:date="2023-10-09T12:02:00Z">
            <w:trPr>
              <w:gridBefore w:val="1"/>
              <w:trHeight w:val="288"/>
            </w:trPr>
          </w:trPrChange>
        </w:trPr>
        <w:tc>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Change w:id="118" w:author="Karimpanakkal, Pramithi R" w:date="2023-10-09T12:02:00Z">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19" w:author="Karimpanakkal, Pramithi R" w:date="2023-10-09T12:01:00Z"/>
                <w:rFonts w:ascii="Arial" w:hAnsi="Arial" w:cs="Arial"/>
                <w:sz w:val="20"/>
              </w:rPr>
            </w:pPr>
            <w:ins w:id="120" w:author="Karimpanakkal, Pramithi R" w:date="2023-10-09T12:01:00Z">
              <w:r>
                <w:rPr>
                  <w:rFonts w:ascii="Arial" w:hAnsi="Arial" w:cs="Arial"/>
                  <w:sz w:val="20"/>
                </w:rPr>
                <w:t>Level 3 (Walk)</w:t>
              </w:r>
            </w:ins>
          </w:p>
        </w:tc>
        <w:tc>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21" w:author="Karimpanakkal, Pramithi R" w:date="2023-10-09T12:02:00Z">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22" w:author="Karimpanakkal, Pramithi R" w:date="2023-10-09T12:01:00Z"/>
                <w:rFonts w:ascii="Calibri" w:hAnsi="Calibri" w:cs="Calibri"/>
                <w:color w:val="000000"/>
                <w:sz w:val="22"/>
                <w:szCs w:val="22"/>
              </w:rPr>
            </w:pPr>
            <w:ins w:id="123" w:author="Karimpanakkal, Pramithi R" w:date="2023-10-09T12:01:00Z">
              <w:r>
                <w:rPr>
                  <w:color w:val="000000"/>
                </w:rPr>
                <w:t>Practicing</w:t>
              </w:r>
            </w:ins>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24" w:author="Karimpanakkal, Pramithi R" w:date="2023-10-09T12:02:00Z">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jc w:val="center"/>
              <w:rPr>
                <w:ins w:id="125" w:author="Karimpanakkal, Pramithi R" w:date="2023-10-09T12:01:00Z"/>
                <w:rFonts w:ascii="Arial" w:hAnsi="Arial" w:cs="Arial"/>
                <w:sz w:val="20"/>
              </w:rPr>
            </w:pPr>
            <w:ins w:id="126" w:author="Karimpanakkal, Pramithi R" w:date="2023-10-09T12:01:00Z">
              <w:r>
                <w:rPr>
                  <w:rFonts w:ascii="Arial" w:hAnsi="Arial" w:cs="Arial"/>
                  <w:sz w:val="20"/>
                </w:rPr>
                <w:t>&lt;=70%</w:t>
              </w:r>
            </w:ins>
          </w:p>
        </w:tc>
        <w:tc>
          <w:tcPr>
            <w:tcW w:w="1586" w:type="dxa"/>
            <w:tcBorders>
              <w:top w:val="nil"/>
              <w:left w:val="nil"/>
              <w:bottom w:val="single" w:sz="8" w:space="0" w:color="auto"/>
              <w:right w:val="single" w:sz="8" w:space="0" w:color="auto"/>
            </w:tcBorders>
            <w:tcMar>
              <w:top w:w="0" w:type="dxa"/>
              <w:left w:w="108" w:type="dxa"/>
              <w:bottom w:w="0" w:type="dxa"/>
              <w:right w:w="108" w:type="dxa"/>
            </w:tcMar>
            <w:hideMark/>
            <w:tcPrChange w:id="127" w:author="Karimpanakkal, Pramithi R" w:date="2023-10-09T12:02:00Z">
              <w:tcPr>
                <w:tcW w:w="1586" w:type="dxa"/>
                <w:tcBorders>
                  <w:top w:val="nil"/>
                  <w:left w:val="nil"/>
                  <w:bottom w:val="single" w:sz="8" w:space="0" w:color="auto"/>
                  <w:right w:val="single" w:sz="8" w:space="0" w:color="auto"/>
                </w:tcBorders>
                <w:tcMar>
                  <w:top w:w="0" w:type="dxa"/>
                  <w:left w:w="108" w:type="dxa"/>
                  <w:bottom w:w="0" w:type="dxa"/>
                  <w:right w:w="108" w:type="dxa"/>
                </w:tcMar>
                <w:hideMark/>
              </w:tcPr>
            </w:tcPrChange>
          </w:tcPr>
          <w:p w:rsidR="00343915" w:rsidRDefault="00343915">
            <w:pPr>
              <w:jc w:val="center"/>
              <w:rPr>
                <w:ins w:id="128" w:author="Karimpanakkal, Pramithi R" w:date="2023-10-09T12:01:00Z"/>
                <w:rFonts w:ascii="Arial" w:hAnsi="Arial" w:cs="Arial"/>
                <w:sz w:val="20"/>
              </w:rPr>
            </w:pPr>
            <w:ins w:id="129" w:author="Karimpanakkal, Pramithi R" w:date="2023-10-09T12:01:00Z">
              <w:r>
                <w:rPr>
                  <w:rFonts w:ascii="Arial" w:hAnsi="Arial" w:cs="Arial"/>
                  <w:sz w:val="20"/>
                </w:rPr>
                <w:t>3+(D-51)/20</w:t>
              </w:r>
            </w:ins>
          </w:p>
        </w:tc>
        <w:tc>
          <w:tcPr>
            <w:tcW w:w="1586" w:type="dxa"/>
            <w:tcBorders>
              <w:top w:val="nil"/>
              <w:left w:val="nil"/>
              <w:bottom w:val="single" w:sz="8" w:space="0" w:color="auto"/>
              <w:right w:val="single" w:sz="8" w:space="0" w:color="auto"/>
            </w:tcBorders>
            <w:tcPrChange w:id="130"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31" w:author="Karimpanakkal, Pramithi R" w:date="2023-10-09T12:02:00Z"/>
                <w:rFonts w:ascii="Arial" w:hAnsi="Arial" w:cs="Arial"/>
                <w:sz w:val="20"/>
              </w:rPr>
            </w:pPr>
            <w:ins w:id="132" w:author="Karimpanakkal, Pramithi R" w:date="2023-10-09T12:35:00Z">
              <w:r>
                <w:rPr>
                  <w:rFonts w:ascii="Arial" w:hAnsi="Arial" w:cs="Arial"/>
                  <w:sz w:val="20"/>
                </w:rPr>
                <w:t>60</w:t>
              </w:r>
            </w:ins>
          </w:p>
        </w:tc>
        <w:tc>
          <w:tcPr>
            <w:tcW w:w="1586" w:type="dxa"/>
            <w:tcBorders>
              <w:top w:val="nil"/>
              <w:left w:val="nil"/>
              <w:bottom w:val="single" w:sz="8" w:space="0" w:color="auto"/>
              <w:right w:val="single" w:sz="8" w:space="0" w:color="auto"/>
            </w:tcBorders>
            <w:tcPrChange w:id="133"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34" w:author="Karimpanakkal, Pramithi R" w:date="2023-10-09T12:02:00Z"/>
                <w:rFonts w:ascii="Arial" w:hAnsi="Arial" w:cs="Arial"/>
                <w:sz w:val="20"/>
              </w:rPr>
            </w:pPr>
            <w:ins w:id="135" w:author="Karimpanakkal, Pramithi R" w:date="2023-10-09T12:36:00Z">
              <w:r>
                <w:rPr>
                  <w:rFonts w:ascii="Arial" w:hAnsi="Arial" w:cs="Arial"/>
                  <w:sz w:val="20"/>
                </w:rPr>
                <w:t>3.45</w:t>
              </w:r>
            </w:ins>
          </w:p>
        </w:tc>
      </w:tr>
      <w:tr w:rsidR="00343915" w:rsidTr="00343915">
        <w:trPr>
          <w:trHeight w:val="288"/>
          <w:ins w:id="136" w:author="Karimpanakkal, Pramithi R" w:date="2023-10-09T12:01:00Z"/>
          <w:trPrChange w:id="137" w:author="Karimpanakkal, Pramithi R" w:date="2023-10-09T12:02:00Z">
            <w:trPr>
              <w:gridBefore w:val="1"/>
              <w:trHeight w:val="288"/>
            </w:trPr>
          </w:trPrChange>
        </w:trPr>
        <w:tc>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Change w:id="138" w:author="Karimpanakkal, Pramithi R" w:date="2023-10-09T12:02:00Z">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39" w:author="Karimpanakkal, Pramithi R" w:date="2023-10-09T12:01:00Z"/>
                <w:rFonts w:ascii="Arial" w:hAnsi="Arial" w:cs="Arial"/>
                <w:sz w:val="20"/>
              </w:rPr>
            </w:pPr>
            <w:ins w:id="140" w:author="Karimpanakkal, Pramithi R" w:date="2023-10-09T12:01:00Z">
              <w:r>
                <w:rPr>
                  <w:rFonts w:ascii="Arial" w:hAnsi="Arial" w:cs="Arial"/>
                  <w:sz w:val="20"/>
                </w:rPr>
                <w:t>Level 4 (Run)</w:t>
              </w:r>
            </w:ins>
          </w:p>
        </w:tc>
        <w:tc>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41" w:author="Karimpanakkal, Pramithi R" w:date="2023-10-09T12:02:00Z">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42" w:author="Karimpanakkal, Pramithi R" w:date="2023-10-09T12:01:00Z"/>
                <w:rFonts w:ascii="Calibri" w:hAnsi="Calibri" w:cs="Calibri"/>
                <w:color w:val="000000"/>
                <w:sz w:val="22"/>
                <w:szCs w:val="22"/>
              </w:rPr>
            </w:pPr>
            <w:ins w:id="143" w:author="Karimpanakkal, Pramithi R" w:date="2023-10-09T12:01:00Z">
              <w:r>
                <w:rPr>
                  <w:color w:val="000000"/>
                </w:rPr>
                <w:t>Optimizing</w:t>
              </w:r>
            </w:ins>
          </w:p>
        </w:tc>
        <w:tc>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Change w:id="144" w:author="Karimpanakkal, Pramithi R" w:date="2023-10-09T12:02:00Z">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jc w:val="center"/>
              <w:rPr>
                <w:ins w:id="145" w:author="Karimpanakkal, Pramithi R" w:date="2023-10-09T12:01:00Z"/>
                <w:rFonts w:ascii="Arial" w:hAnsi="Arial" w:cs="Arial"/>
                <w:sz w:val="20"/>
              </w:rPr>
            </w:pPr>
            <w:ins w:id="146" w:author="Karimpanakkal, Pramithi R" w:date="2023-10-09T12:01:00Z">
              <w:r>
                <w:rPr>
                  <w:rFonts w:ascii="Arial" w:hAnsi="Arial" w:cs="Arial"/>
                  <w:sz w:val="20"/>
                </w:rPr>
                <w:t>&lt;=90%</w:t>
              </w:r>
            </w:ins>
          </w:p>
        </w:tc>
        <w:tc>
          <w:tcPr>
            <w:tcW w:w="1586" w:type="dxa"/>
            <w:tcBorders>
              <w:top w:val="nil"/>
              <w:left w:val="nil"/>
              <w:bottom w:val="single" w:sz="8" w:space="0" w:color="auto"/>
              <w:right w:val="single" w:sz="8" w:space="0" w:color="auto"/>
            </w:tcBorders>
            <w:tcMar>
              <w:top w:w="0" w:type="dxa"/>
              <w:left w:w="108" w:type="dxa"/>
              <w:bottom w:w="0" w:type="dxa"/>
              <w:right w:w="108" w:type="dxa"/>
            </w:tcMar>
            <w:hideMark/>
            <w:tcPrChange w:id="147" w:author="Karimpanakkal, Pramithi R" w:date="2023-10-09T12:02:00Z">
              <w:tcPr>
                <w:tcW w:w="1586" w:type="dxa"/>
                <w:tcBorders>
                  <w:top w:val="nil"/>
                  <w:left w:val="nil"/>
                  <w:bottom w:val="single" w:sz="8" w:space="0" w:color="auto"/>
                  <w:right w:val="single" w:sz="8" w:space="0" w:color="auto"/>
                </w:tcBorders>
                <w:tcMar>
                  <w:top w:w="0" w:type="dxa"/>
                  <w:left w:w="108" w:type="dxa"/>
                  <w:bottom w:w="0" w:type="dxa"/>
                  <w:right w:w="108" w:type="dxa"/>
                </w:tcMar>
                <w:hideMark/>
              </w:tcPr>
            </w:tcPrChange>
          </w:tcPr>
          <w:p w:rsidR="00343915" w:rsidRDefault="00343915">
            <w:pPr>
              <w:jc w:val="center"/>
              <w:rPr>
                <w:ins w:id="148" w:author="Karimpanakkal, Pramithi R" w:date="2023-10-09T12:01:00Z"/>
                <w:rFonts w:ascii="Arial" w:hAnsi="Arial" w:cs="Arial"/>
                <w:sz w:val="20"/>
              </w:rPr>
            </w:pPr>
            <w:ins w:id="149" w:author="Karimpanakkal, Pramithi R" w:date="2023-10-09T12:01:00Z">
              <w:r>
                <w:rPr>
                  <w:rFonts w:ascii="Arial" w:hAnsi="Arial" w:cs="Arial"/>
                  <w:sz w:val="20"/>
                </w:rPr>
                <w:t>4+(D-71)/20</w:t>
              </w:r>
            </w:ins>
          </w:p>
        </w:tc>
        <w:tc>
          <w:tcPr>
            <w:tcW w:w="1586" w:type="dxa"/>
            <w:tcBorders>
              <w:top w:val="nil"/>
              <w:left w:val="nil"/>
              <w:bottom w:val="single" w:sz="8" w:space="0" w:color="auto"/>
              <w:right w:val="single" w:sz="8" w:space="0" w:color="auto"/>
            </w:tcBorders>
            <w:tcPrChange w:id="150"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51" w:author="Karimpanakkal, Pramithi R" w:date="2023-10-09T12:02:00Z"/>
                <w:rFonts w:ascii="Arial" w:hAnsi="Arial" w:cs="Arial"/>
                <w:sz w:val="20"/>
              </w:rPr>
            </w:pPr>
            <w:ins w:id="152" w:author="Karimpanakkal, Pramithi R" w:date="2023-10-09T12:35:00Z">
              <w:r>
                <w:rPr>
                  <w:rFonts w:ascii="Arial" w:hAnsi="Arial" w:cs="Arial"/>
                  <w:sz w:val="20"/>
                </w:rPr>
                <w:t>80</w:t>
              </w:r>
            </w:ins>
          </w:p>
        </w:tc>
        <w:tc>
          <w:tcPr>
            <w:tcW w:w="1586" w:type="dxa"/>
            <w:tcBorders>
              <w:top w:val="nil"/>
              <w:left w:val="nil"/>
              <w:bottom w:val="single" w:sz="8" w:space="0" w:color="auto"/>
              <w:right w:val="single" w:sz="8" w:space="0" w:color="auto"/>
            </w:tcBorders>
            <w:tcPrChange w:id="153" w:author="Karimpanakkal, Pramithi R" w:date="2023-10-09T12:02:00Z">
              <w:tcPr>
                <w:tcW w:w="1586" w:type="dxa"/>
                <w:gridSpan w:val="2"/>
                <w:tcBorders>
                  <w:top w:val="nil"/>
                  <w:left w:val="nil"/>
                  <w:bottom w:val="single" w:sz="8" w:space="0" w:color="auto"/>
                  <w:right w:val="single" w:sz="8" w:space="0" w:color="auto"/>
                </w:tcBorders>
              </w:tcPr>
            </w:tcPrChange>
          </w:tcPr>
          <w:p w:rsidR="00343915" w:rsidRDefault="002A33F1">
            <w:pPr>
              <w:jc w:val="center"/>
              <w:rPr>
                <w:ins w:id="154" w:author="Karimpanakkal, Pramithi R" w:date="2023-10-09T12:02:00Z"/>
                <w:rFonts w:ascii="Arial" w:hAnsi="Arial" w:cs="Arial"/>
                <w:sz w:val="20"/>
              </w:rPr>
            </w:pPr>
            <w:ins w:id="155" w:author="Karimpanakkal, Pramithi R" w:date="2023-10-09T12:37:00Z">
              <w:r>
                <w:rPr>
                  <w:rFonts w:ascii="Arial" w:hAnsi="Arial" w:cs="Arial"/>
                  <w:sz w:val="20"/>
                </w:rPr>
                <w:t>4.45</w:t>
              </w:r>
            </w:ins>
          </w:p>
        </w:tc>
      </w:tr>
      <w:tr w:rsidR="00343915" w:rsidTr="002A33F1">
        <w:trPr>
          <w:trHeight w:val="288"/>
          <w:ins w:id="156" w:author="Karimpanakkal, Pramithi R" w:date="2023-10-09T12:01:00Z"/>
          <w:trPrChange w:id="157" w:author="Karimpanakkal, Pramithi R" w:date="2023-10-09T12:38:00Z">
            <w:trPr>
              <w:gridBefore w:val="1"/>
              <w:trHeight w:val="288"/>
            </w:trPr>
          </w:trPrChange>
        </w:trPr>
        <w:tc>
          <w:tcPr>
            <w:tcW w:w="1795"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hideMark/>
            <w:tcPrChange w:id="158" w:author="Karimpanakkal, Pramithi R" w:date="2023-10-09T12:38:00Z">
              <w:tcPr>
                <w:tcW w:w="179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59" w:author="Karimpanakkal, Pramithi R" w:date="2023-10-09T12:01:00Z"/>
                <w:rFonts w:ascii="Arial" w:hAnsi="Arial" w:cs="Arial"/>
                <w:sz w:val="20"/>
              </w:rPr>
            </w:pPr>
            <w:ins w:id="160" w:author="Karimpanakkal, Pramithi R" w:date="2023-10-09T12:01:00Z">
              <w:r>
                <w:rPr>
                  <w:rFonts w:ascii="Arial" w:hAnsi="Arial" w:cs="Arial"/>
                  <w:sz w:val="20"/>
                </w:rPr>
                <w:t>Level 5 (Fly)</w:t>
              </w:r>
            </w:ins>
          </w:p>
        </w:tc>
        <w:tc>
          <w:tcPr>
            <w:tcW w:w="1310"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Change w:id="161" w:author="Karimpanakkal, Pramithi R" w:date="2023-10-09T12:38:00Z">
              <w:tcPr>
                <w:tcW w:w="131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rPr>
                <w:ins w:id="162" w:author="Karimpanakkal, Pramithi R" w:date="2023-10-09T12:01:00Z"/>
                <w:rFonts w:ascii="Calibri" w:hAnsi="Calibri" w:cs="Calibri"/>
                <w:color w:val="000000"/>
                <w:sz w:val="22"/>
                <w:szCs w:val="22"/>
              </w:rPr>
            </w:pPr>
            <w:ins w:id="163" w:author="Karimpanakkal, Pramithi R" w:date="2023-10-09T12:01:00Z">
              <w:r>
                <w:rPr>
                  <w:color w:val="000000"/>
                </w:rPr>
                <w:t>Leading</w:t>
              </w:r>
            </w:ins>
          </w:p>
        </w:tc>
        <w:tc>
          <w:tcPr>
            <w:tcW w:w="884"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Change w:id="164" w:author="Karimpanakkal, Pramithi R" w:date="2023-10-09T12:38:00Z">
              <w:tcPr>
                <w:tcW w:w="8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cPrChange>
          </w:tcPr>
          <w:p w:rsidR="00343915" w:rsidRDefault="00343915">
            <w:pPr>
              <w:jc w:val="center"/>
              <w:rPr>
                <w:ins w:id="165" w:author="Karimpanakkal, Pramithi R" w:date="2023-10-09T12:01:00Z"/>
                <w:rFonts w:ascii="Arial" w:hAnsi="Arial" w:cs="Arial"/>
                <w:sz w:val="20"/>
              </w:rPr>
            </w:pPr>
            <w:ins w:id="166" w:author="Karimpanakkal, Pramithi R" w:date="2023-10-09T12:01:00Z">
              <w:r>
                <w:rPr>
                  <w:rFonts w:ascii="Arial" w:hAnsi="Arial" w:cs="Arial"/>
                  <w:sz w:val="20"/>
                </w:rPr>
                <w:t>&gt;90%</w:t>
              </w:r>
            </w:ins>
          </w:p>
        </w:tc>
        <w:tc>
          <w:tcPr>
            <w:tcW w:w="1586" w:type="dxa"/>
            <w:tcBorders>
              <w:top w:val="nil"/>
              <w:left w:val="nil"/>
              <w:bottom w:val="single" w:sz="4" w:space="0" w:color="auto"/>
              <w:right w:val="single" w:sz="8" w:space="0" w:color="auto"/>
            </w:tcBorders>
            <w:tcMar>
              <w:top w:w="0" w:type="dxa"/>
              <w:left w:w="108" w:type="dxa"/>
              <w:bottom w:w="0" w:type="dxa"/>
              <w:right w:w="108" w:type="dxa"/>
            </w:tcMar>
            <w:hideMark/>
            <w:tcPrChange w:id="167" w:author="Karimpanakkal, Pramithi R" w:date="2023-10-09T12:38:00Z">
              <w:tcPr>
                <w:tcW w:w="1586" w:type="dxa"/>
                <w:tcBorders>
                  <w:top w:val="nil"/>
                  <w:left w:val="nil"/>
                  <w:bottom w:val="single" w:sz="8" w:space="0" w:color="auto"/>
                  <w:right w:val="single" w:sz="8" w:space="0" w:color="auto"/>
                </w:tcBorders>
                <w:tcMar>
                  <w:top w:w="0" w:type="dxa"/>
                  <w:left w:w="108" w:type="dxa"/>
                  <w:bottom w:w="0" w:type="dxa"/>
                  <w:right w:w="108" w:type="dxa"/>
                </w:tcMar>
                <w:hideMark/>
              </w:tcPr>
            </w:tcPrChange>
          </w:tcPr>
          <w:p w:rsidR="00343915" w:rsidRDefault="00343915">
            <w:pPr>
              <w:jc w:val="center"/>
              <w:rPr>
                <w:ins w:id="168" w:author="Karimpanakkal, Pramithi R" w:date="2023-10-09T12:01:00Z"/>
                <w:rFonts w:ascii="Arial" w:hAnsi="Arial" w:cs="Arial"/>
                <w:sz w:val="20"/>
              </w:rPr>
            </w:pPr>
            <w:ins w:id="169" w:author="Karimpanakkal, Pramithi R" w:date="2023-10-09T12:01:00Z">
              <w:r>
                <w:rPr>
                  <w:rFonts w:ascii="Arial" w:hAnsi="Arial" w:cs="Arial"/>
                  <w:sz w:val="20"/>
                </w:rPr>
                <w:t>5</w:t>
              </w:r>
            </w:ins>
          </w:p>
        </w:tc>
        <w:tc>
          <w:tcPr>
            <w:tcW w:w="1586" w:type="dxa"/>
            <w:tcBorders>
              <w:top w:val="nil"/>
              <w:left w:val="nil"/>
              <w:bottom w:val="single" w:sz="4" w:space="0" w:color="auto"/>
              <w:right w:val="single" w:sz="8" w:space="0" w:color="auto"/>
            </w:tcBorders>
            <w:tcPrChange w:id="170" w:author="Karimpanakkal, Pramithi R" w:date="2023-10-09T12:38:00Z">
              <w:tcPr>
                <w:tcW w:w="1586" w:type="dxa"/>
                <w:gridSpan w:val="2"/>
                <w:tcBorders>
                  <w:top w:val="nil"/>
                  <w:left w:val="nil"/>
                  <w:bottom w:val="single" w:sz="8" w:space="0" w:color="auto"/>
                  <w:right w:val="single" w:sz="8" w:space="0" w:color="auto"/>
                </w:tcBorders>
              </w:tcPr>
            </w:tcPrChange>
          </w:tcPr>
          <w:p w:rsidR="00343915" w:rsidRDefault="002A33F1">
            <w:pPr>
              <w:jc w:val="center"/>
              <w:rPr>
                <w:ins w:id="171" w:author="Karimpanakkal, Pramithi R" w:date="2023-10-09T12:02:00Z"/>
                <w:rFonts w:ascii="Arial" w:hAnsi="Arial" w:cs="Arial"/>
                <w:sz w:val="20"/>
              </w:rPr>
            </w:pPr>
            <w:ins w:id="172" w:author="Karimpanakkal, Pramithi R" w:date="2023-10-09T12:35:00Z">
              <w:r>
                <w:rPr>
                  <w:rFonts w:ascii="Arial" w:hAnsi="Arial" w:cs="Arial"/>
                  <w:sz w:val="20"/>
                </w:rPr>
                <w:t>95</w:t>
              </w:r>
            </w:ins>
          </w:p>
        </w:tc>
        <w:tc>
          <w:tcPr>
            <w:tcW w:w="1586" w:type="dxa"/>
            <w:tcBorders>
              <w:top w:val="nil"/>
              <w:left w:val="nil"/>
              <w:bottom w:val="single" w:sz="4" w:space="0" w:color="auto"/>
              <w:right w:val="single" w:sz="8" w:space="0" w:color="auto"/>
            </w:tcBorders>
            <w:tcPrChange w:id="173" w:author="Karimpanakkal, Pramithi R" w:date="2023-10-09T12:38:00Z">
              <w:tcPr>
                <w:tcW w:w="1586" w:type="dxa"/>
                <w:gridSpan w:val="2"/>
                <w:tcBorders>
                  <w:top w:val="nil"/>
                  <w:left w:val="nil"/>
                  <w:bottom w:val="single" w:sz="8" w:space="0" w:color="auto"/>
                  <w:right w:val="single" w:sz="8" w:space="0" w:color="auto"/>
                </w:tcBorders>
              </w:tcPr>
            </w:tcPrChange>
          </w:tcPr>
          <w:p w:rsidR="00343915" w:rsidRDefault="002A33F1">
            <w:pPr>
              <w:jc w:val="center"/>
              <w:rPr>
                <w:ins w:id="174" w:author="Karimpanakkal, Pramithi R" w:date="2023-10-09T12:02:00Z"/>
                <w:rFonts w:ascii="Arial" w:hAnsi="Arial" w:cs="Arial"/>
                <w:sz w:val="20"/>
              </w:rPr>
            </w:pPr>
            <w:ins w:id="175" w:author="Karimpanakkal, Pramithi R" w:date="2023-10-09T12:38:00Z">
              <w:r>
                <w:rPr>
                  <w:rFonts w:ascii="Arial" w:hAnsi="Arial" w:cs="Arial"/>
                  <w:sz w:val="20"/>
                </w:rPr>
                <w:t>5.</w:t>
              </w:r>
            </w:ins>
            <w:ins w:id="176" w:author="Karimpanakkal, Pramithi R" w:date="2023-10-09T15:57:00Z">
              <w:r w:rsidR="00AA7A62">
                <w:rPr>
                  <w:rFonts w:ascii="Arial" w:hAnsi="Arial" w:cs="Arial"/>
                  <w:sz w:val="20"/>
                </w:rPr>
                <w:t>00</w:t>
              </w:r>
            </w:ins>
          </w:p>
        </w:tc>
      </w:tr>
      <w:tr w:rsidR="002A33F1" w:rsidTr="006569F0">
        <w:trPr>
          <w:trHeight w:val="288"/>
          <w:ins w:id="177" w:author="Karimpanakkal, Pramithi R" w:date="2023-10-09T12:38:00Z"/>
        </w:trPr>
        <w:tc>
          <w:tcPr>
            <w:tcW w:w="7161" w:type="dxa"/>
            <w:gridSpan w:val="5"/>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rsidR="002A33F1" w:rsidRPr="00306CEC" w:rsidRDefault="002A33F1">
            <w:pPr>
              <w:jc w:val="center"/>
              <w:rPr>
                <w:ins w:id="178" w:author="Karimpanakkal, Pramithi R" w:date="2023-10-09T12:38:00Z"/>
                <w:rFonts w:ascii="Arial" w:hAnsi="Arial" w:cs="Arial"/>
                <w:b/>
                <w:sz w:val="20"/>
                <w:rPrChange w:id="179" w:author="Karimpanakkal, Pramithi R" w:date="2023-10-09T12:47:00Z">
                  <w:rPr>
                    <w:ins w:id="180" w:author="Karimpanakkal, Pramithi R" w:date="2023-10-09T12:38:00Z"/>
                    <w:rFonts w:ascii="Arial" w:hAnsi="Arial" w:cs="Arial"/>
                    <w:sz w:val="20"/>
                  </w:rPr>
                </w:rPrChange>
              </w:rPr>
            </w:pPr>
            <w:ins w:id="181" w:author="Karimpanakkal, Pramithi R" w:date="2023-10-09T12:38:00Z">
              <w:r w:rsidRPr="00306CEC">
                <w:rPr>
                  <w:rFonts w:ascii="Arial" w:hAnsi="Arial" w:cs="Arial"/>
                  <w:b/>
                  <w:sz w:val="20"/>
                  <w:highlight w:val="yellow"/>
                  <w:rPrChange w:id="182" w:author="Karimpanakkal, Pramithi R" w:date="2023-10-09T12:47:00Z">
                    <w:rPr>
                      <w:rFonts w:ascii="Arial" w:hAnsi="Arial" w:cs="Arial"/>
                      <w:sz w:val="20"/>
                    </w:rPr>
                  </w:rPrChange>
                </w:rPr>
                <w:t>Ave</w:t>
              </w:r>
            </w:ins>
            <w:ins w:id="183" w:author="Karimpanakkal, Pramithi R" w:date="2023-10-09T12:39:00Z">
              <w:r w:rsidRPr="00306CEC">
                <w:rPr>
                  <w:rFonts w:ascii="Arial" w:hAnsi="Arial" w:cs="Arial"/>
                  <w:b/>
                  <w:sz w:val="20"/>
                  <w:highlight w:val="yellow"/>
                  <w:rPrChange w:id="184" w:author="Karimpanakkal, Pramithi R" w:date="2023-10-09T12:47:00Z">
                    <w:rPr>
                      <w:rFonts w:ascii="Arial" w:hAnsi="Arial" w:cs="Arial"/>
                      <w:sz w:val="20"/>
                    </w:rPr>
                  </w:rPrChange>
                </w:rPr>
                <w:t>rage Maturity</w:t>
              </w:r>
            </w:ins>
          </w:p>
        </w:tc>
        <w:tc>
          <w:tcPr>
            <w:tcW w:w="1586" w:type="dxa"/>
            <w:tcBorders>
              <w:top w:val="single" w:sz="4" w:space="0" w:color="auto"/>
              <w:left w:val="nil"/>
              <w:bottom w:val="single" w:sz="8" w:space="0" w:color="auto"/>
              <w:right w:val="single" w:sz="8" w:space="0" w:color="auto"/>
            </w:tcBorders>
          </w:tcPr>
          <w:p w:rsidR="002A33F1" w:rsidRPr="00306CEC" w:rsidRDefault="002A33F1">
            <w:pPr>
              <w:jc w:val="center"/>
              <w:rPr>
                <w:ins w:id="185" w:author="Karimpanakkal, Pramithi R" w:date="2023-10-09T12:38:00Z"/>
                <w:rFonts w:ascii="Arial" w:hAnsi="Arial" w:cs="Arial"/>
                <w:b/>
                <w:sz w:val="20"/>
                <w:rPrChange w:id="186" w:author="Karimpanakkal, Pramithi R" w:date="2023-10-09T12:47:00Z">
                  <w:rPr>
                    <w:ins w:id="187" w:author="Karimpanakkal, Pramithi R" w:date="2023-10-09T12:38:00Z"/>
                    <w:rFonts w:ascii="Arial" w:hAnsi="Arial" w:cs="Arial"/>
                    <w:sz w:val="20"/>
                  </w:rPr>
                </w:rPrChange>
              </w:rPr>
            </w:pPr>
            <w:ins w:id="188" w:author="Karimpanakkal, Pramithi R" w:date="2023-10-09T12:40:00Z">
              <w:r w:rsidRPr="00306CEC">
                <w:rPr>
                  <w:rFonts w:ascii="Arial" w:hAnsi="Arial" w:cs="Arial"/>
                  <w:b/>
                  <w:highlight w:val="yellow"/>
                  <w:rPrChange w:id="189" w:author="Karimpanakkal, Pramithi R" w:date="2023-10-09T12:47:00Z">
                    <w:rPr>
                      <w:rFonts w:ascii="Arial" w:hAnsi="Arial" w:cs="Arial"/>
                      <w:sz w:val="20"/>
                    </w:rPr>
                  </w:rPrChange>
                </w:rPr>
                <w:t>3.</w:t>
              </w:r>
            </w:ins>
            <w:ins w:id="190" w:author="Karimpanakkal, Pramithi R" w:date="2023-10-09T16:00:00Z">
              <w:r w:rsidR="00517D4F">
                <w:rPr>
                  <w:rFonts w:ascii="Arial" w:hAnsi="Arial" w:cs="Arial"/>
                  <w:b/>
                  <w:highlight w:val="yellow"/>
                </w:rPr>
                <w:t>33</w:t>
              </w:r>
            </w:ins>
          </w:p>
        </w:tc>
      </w:tr>
    </w:tbl>
    <w:bookmarkEnd w:id="45"/>
    <w:p w:rsidR="00031771" w:rsidDel="00343915" w:rsidRDefault="00031771" w:rsidP="00031771">
      <w:pPr>
        <w:pStyle w:val="BodyText"/>
        <w:rPr>
          <w:del w:id="191" w:author="Karimpanakkal, Pramithi R" w:date="2023-10-09T12:01:00Z"/>
        </w:rPr>
      </w:pPr>
      <w:del w:id="192" w:author="Karimpanakkal, Pramithi R" w:date="2023-10-09T12:01:00Z">
        <w:r w:rsidDel="00343915">
          <w:delText>if (level == '1') {</w:delText>
        </w:r>
      </w:del>
    </w:p>
    <w:p w:rsidR="00031771" w:rsidDel="00343915" w:rsidRDefault="00031771" w:rsidP="00031771">
      <w:pPr>
        <w:pStyle w:val="BodyText"/>
        <w:rPr>
          <w:del w:id="193" w:author="Karimpanakkal, Pramithi R" w:date="2023-10-09T12:01:00Z"/>
        </w:rPr>
      </w:pPr>
      <w:del w:id="194" w:author="Karimpanakkal, Pramithi R" w:date="2023-10-09T12:01:00Z">
        <w:r w:rsidDel="00343915">
          <w:delText xml:space="preserve">        var y = 1 + (x - 1) / 20;</w:delText>
        </w:r>
      </w:del>
    </w:p>
    <w:p w:rsidR="00031771" w:rsidDel="00343915" w:rsidRDefault="00031771" w:rsidP="00031771">
      <w:pPr>
        <w:pStyle w:val="BodyText"/>
        <w:rPr>
          <w:del w:id="195" w:author="Karimpanakkal, Pramithi R" w:date="2023-10-09T12:01:00Z"/>
        </w:rPr>
      </w:pPr>
      <w:del w:id="196" w:author="Karimpanakkal, Pramithi R" w:date="2023-10-09T12:01:00Z">
        <w:r w:rsidDel="00343915">
          <w:delText xml:space="preserve">        </w:delText>
        </w:r>
        <w:r w:rsidR="00505339" w:rsidDel="00343915">
          <w:tab/>
        </w:r>
        <w:r w:rsidDel="00343915">
          <w:delText>if (level == '2') {</w:delText>
        </w:r>
      </w:del>
    </w:p>
    <w:p w:rsidR="00031771" w:rsidDel="00343915" w:rsidRDefault="00031771" w:rsidP="00031771">
      <w:pPr>
        <w:pStyle w:val="BodyText"/>
        <w:rPr>
          <w:del w:id="197" w:author="Karimpanakkal, Pramithi R" w:date="2023-10-09T12:01:00Z"/>
        </w:rPr>
      </w:pPr>
      <w:del w:id="198" w:author="Karimpanakkal, Pramithi R" w:date="2023-10-09T12:01:00Z">
        <w:r w:rsidDel="00343915">
          <w:delText xml:space="preserve">        </w:delText>
        </w:r>
        <w:r w:rsidR="00505339" w:rsidDel="00343915">
          <w:tab/>
        </w:r>
        <w:r w:rsidR="00505339" w:rsidDel="00343915">
          <w:tab/>
        </w:r>
        <w:r w:rsidDel="00343915">
          <w:delText>var a = 2 + (x - 21) / 30;</w:delText>
        </w:r>
      </w:del>
    </w:p>
    <w:p w:rsidR="00031771" w:rsidDel="00343915" w:rsidRDefault="00031771" w:rsidP="00031771">
      <w:pPr>
        <w:pStyle w:val="BodyText"/>
        <w:rPr>
          <w:del w:id="199" w:author="Karimpanakkal, Pramithi R" w:date="2023-10-09T12:01:00Z"/>
        </w:rPr>
      </w:pPr>
      <w:del w:id="200" w:author="Karimpanakkal, Pramithi R" w:date="2023-10-09T12:01:00Z">
        <w:r w:rsidDel="00343915">
          <w:delText xml:space="preserve">        </w:delText>
        </w:r>
        <w:r w:rsidR="00505339" w:rsidDel="00343915">
          <w:tab/>
        </w:r>
        <w:r w:rsidR="00505339" w:rsidDel="00343915">
          <w:tab/>
        </w:r>
        <w:r w:rsidDel="00343915">
          <w:delText>var b = 3 + (x - 51) / 20;</w:delText>
        </w:r>
      </w:del>
    </w:p>
    <w:p w:rsidR="00031771" w:rsidDel="00343915" w:rsidRDefault="00031771" w:rsidP="00031771">
      <w:pPr>
        <w:pStyle w:val="BodyText"/>
        <w:rPr>
          <w:del w:id="201" w:author="Karimpanakkal, Pramithi R" w:date="2023-10-09T12:01:00Z"/>
        </w:rPr>
      </w:pPr>
      <w:del w:id="202" w:author="Karimpanakkal, Pramithi R" w:date="2023-10-09T12:01:00Z">
        <w:r w:rsidDel="00343915">
          <w:delText xml:space="preserve">            } else if (level == '4') {</w:delText>
        </w:r>
      </w:del>
    </w:p>
    <w:p w:rsidR="00031771" w:rsidDel="00343915" w:rsidRDefault="00031771" w:rsidP="00031771">
      <w:pPr>
        <w:pStyle w:val="BodyText"/>
        <w:rPr>
          <w:del w:id="203" w:author="Karimpanakkal, Pramithi R" w:date="2023-10-09T12:01:00Z"/>
        </w:rPr>
      </w:pPr>
      <w:del w:id="204" w:author="Karimpanakkal, Pramithi R" w:date="2023-10-09T12:01:00Z">
        <w:r w:rsidDel="00343915">
          <w:delText xml:space="preserve">        </w:delText>
        </w:r>
        <w:r w:rsidR="00505339" w:rsidDel="00343915">
          <w:tab/>
        </w:r>
        <w:r w:rsidR="00505339" w:rsidDel="00343915">
          <w:tab/>
        </w:r>
        <w:r w:rsidDel="00343915">
          <w:delText>var c = 4 + (x - 71) / 20;</w:delText>
        </w:r>
      </w:del>
    </w:p>
    <w:p w:rsidR="00031771" w:rsidDel="00343915" w:rsidRDefault="00031771" w:rsidP="00031771">
      <w:pPr>
        <w:pStyle w:val="BodyText"/>
        <w:rPr>
          <w:del w:id="205" w:author="Karimpanakkal, Pramithi R" w:date="2023-10-09T12:01:00Z"/>
        </w:rPr>
      </w:pPr>
      <w:del w:id="206" w:author="Karimpanakkal, Pramithi R" w:date="2023-10-09T12:01:00Z">
        <w:r w:rsidDel="00343915">
          <w:delText xml:space="preserve">         </w:delText>
        </w:r>
        <w:r w:rsidR="00505339" w:rsidDel="00343915">
          <w:tab/>
        </w:r>
        <w:r w:rsidDel="00343915">
          <w:delText xml:space="preserve"> } else {</w:delText>
        </w:r>
      </w:del>
    </w:p>
    <w:p w:rsidR="00031771" w:rsidDel="00343915" w:rsidRDefault="00031771" w:rsidP="00031771">
      <w:pPr>
        <w:pStyle w:val="BodyText"/>
        <w:rPr>
          <w:del w:id="207" w:author="Karimpanakkal, Pramithi R" w:date="2023-10-09T12:01:00Z"/>
        </w:rPr>
      </w:pPr>
      <w:del w:id="208" w:author="Karimpanakkal, Pramithi R" w:date="2023-10-09T12:01:00Z">
        <w:r w:rsidDel="00343915">
          <w:delText xml:space="preserve">        </w:delText>
        </w:r>
        <w:r w:rsidR="00505339" w:rsidDel="00343915">
          <w:tab/>
        </w:r>
        <w:r w:rsidR="00505339" w:rsidDel="00343915">
          <w:tab/>
        </w:r>
        <w:r w:rsidDel="00343915">
          <w:delText>var d = 5 + (x - 91) / 10;</w:delText>
        </w:r>
      </w:del>
    </w:p>
    <w:p w:rsidR="00343915" w:rsidRDefault="00031771" w:rsidP="00031771">
      <w:pPr>
        <w:pStyle w:val="BodyText"/>
        <w:rPr>
          <w:ins w:id="209" w:author="Karimpanakkal, Pramithi R" w:date="2023-10-09T12:01:00Z"/>
        </w:rPr>
      </w:pPr>
      <w:del w:id="210" w:author="Karimpanakkal, Pramithi R" w:date="2023-10-09T12:01:00Z">
        <w:r w:rsidDel="00343915">
          <w:delText xml:space="preserve"> </w:delText>
        </w:r>
      </w:del>
    </w:p>
    <w:p w:rsidR="00031771" w:rsidRDefault="00031771" w:rsidP="00031771">
      <w:pPr>
        <w:pStyle w:val="BodyText"/>
        <w:rPr>
          <w:ins w:id="211" w:author="Karimpanakkal, Pramithi R" w:date="2023-10-09T16:05:00Z"/>
        </w:rPr>
      </w:pPr>
      <w:r>
        <w:t xml:space="preserve">where </w:t>
      </w:r>
      <w:del w:id="212" w:author="Karimpanakkal, Pramithi R" w:date="2023-10-09T12:01:00Z">
        <w:r w:rsidDel="00343915">
          <w:delText xml:space="preserve">x </w:delText>
        </w:r>
      </w:del>
      <w:ins w:id="213" w:author="Karimpanakkal, Pramithi R" w:date="2023-10-09T12:01:00Z">
        <w:r w:rsidR="00343915">
          <w:t xml:space="preserve">D </w:t>
        </w:r>
      </w:ins>
      <w:r>
        <w:t>is overall score for each assessment</w:t>
      </w:r>
      <w:r w:rsidR="00F56542">
        <w:t>, t</w:t>
      </w:r>
      <w:r>
        <w:t xml:space="preserve">hen </w:t>
      </w:r>
      <w:r w:rsidR="00F56542">
        <w:t>calculate</w:t>
      </w:r>
      <w:r>
        <w:t xml:space="preserve"> average of precise value/no of assessments</w:t>
      </w:r>
      <w:r w:rsidR="00505339">
        <w:t>.</w:t>
      </w:r>
    </w:p>
    <w:p w:rsidR="00CF164A" w:rsidRDefault="00CF164A" w:rsidP="00031771">
      <w:pPr>
        <w:pStyle w:val="BodyText"/>
        <w:rPr>
          <w:ins w:id="214" w:author="Karimpanakkal, Pramithi R" w:date="2023-10-09T11:34:00Z"/>
        </w:rPr>
      </w:pPr>
      <w:ins w:id="215" w:author="Karimpanakkal, Pramithi R" w:date="2023-10-09T16:05:00Z">
        <w:r w:rsidRPr="00CF164A">
          <w:rPr>
            <w:b/>
            <w:rPrChange w:id="216" w:author="Karimpanakkal, Pramithi R" w:date="2023-10-09T16:06:00Z">
              <w:rPr/>
            </w:rPrChange>
          </w:rPr>
          <w:t>Note</w:t>
        </w:r>
        <w:r>
          <w:t xml:space="preserve">: While calculating the </w:t>
        </w:r>
      </w:ins>
      <w:ins w:id="217" w:author="Karimpanakkal, Pramithi R" w:date="2023-10-09T16:06:00Z">
        <w:r>
          <w:t xml:space="preserve">average </w:t>
        </w:r>
      </w:ins>
      <w:ins w:id="218" w:author="Karimpanakkal, Pramithi R" w:date="2023-10-09T16:05:00Z">
        <w:r>
          <w:t>maturity for assessment</w:t>
        </w:r>
      </w:ins>
      <w:ins w:id="219" w:author="Karimpanakkal, Pramithi R" w:date="2023-10-09T16:07:00Z">
        <w:r>
          <w:t>s</w:t>
        </w:r>
      </w:ins>
      <w:ins w:id="220" w:author="Karimpanakkal, Pramithi R" w:date="2023-10-09T16:05:00Z">
        <w:r>
          <w:t xml:space="preserve"> which have under</w:t>
        </w:r>
      </w:ins>
      <w:ins w:id="221" w:author="Karimpanakkal, Pramithi R" w:date="2023-10-09T16:06:00Z">
        <w:r>
          <w:t>gone reassessments, the latest assessment record per application to be considered.</w:t>
        </w:r>
      </w:ins>
    </w:p>
    <w:p w:rsidR="006F01FB" w:rsidRPr="00851A0F" w:rsidDel="00306CEC" w:rsidRDefault="006F01FB" w:rsidP="00031771">
      <w:pPr>
        <w:pStyle w:val="BodyText"/>
        <w:rPr>
          <w:del w:id="222" w:author="Karimpanakkal, Pramithi R" w:date="2023-10-09T12:46:00Z"/>
        </w:rPr>
      </w:pPr>
    </w:p>
    <w:p w:rsidR="00031771" w:rsidRPr="00BC3E0F" w:rsidRDefault="00C176BE" w:rsidP="00031771">
      <w:pPr>
        <w:pStyle w:val="Heading2"/>
        <w:rPr>
          <w:rFonts w:ascii="Times New Roman" w:hAnsi="Times New Roman"/>
          <w:sz w:val="28"/>
          <w:szCs w:val="28"/>
        </w:rPr>
      </w:pPr>
      <w:bookmarkStart w:id="223" w:name="_Toc146652463"/>
      <w:r w:rsidRPr="00BC3E0F">
        <w:rPr>
          <w:rFonts w:ascii="Times New Roman" w:hAnsi="Times New Roman"/>
          <w:sz w:val="28"/>
          <w:szCs w:val="28"/>
        </w:rPr>
        <w:t xml:space="preserve">Overall status display </w:t>
      </w:r>
      <w:r w:rsidR="00A73199" w:rsidRPr="00BC3E0F">
        <w:rPr>
          <w:rFonts w:ascii="Times New Roman" w:hAnsi="Times New Roman"/>
          <w:sz w:val="28"/>
          <w:szCs w:val="28"/>
        </w:rPr>
        <w:t>boxes</w:t>
      </w:r>
      <w:bookmarkEnd w:id="223"/>
    </w:p>
    <w:p w:rsidR="00031771" w:rsidRPr="007D7DB4" w:rsidRDefault="00031771" w:rsidP="00031771">
      <w:pPr>
        <w:pStyle w:val="Heading3"/>
        <w:rPr>
          <w:rFonts w:ascii="Times New Roman" w:hAnsi="Times New Roman"/>
          <w:color w:val="0070C0"/>
          <w:sz w:val="22"/>
          <w:szCs w:val="22"/>
        </w:rPr>
      </w:pPr>
      <w:bookmarkStart w:id="224" w:name="_Toc146652464"/>
      <w:r w:rsidRPr="007D7DB4">
        <w:rPr>
          <w:rFonts w:ascii="Times New Roman" w:hAnsi="Times New Roman"/>
          <w:color w:val="0070C0"/>
          <w:sz w:val="22"/>
          <w:szCs w:val="22"/>
        </w:rPr>
        <w:t>DSO Assessment</w:t>
      </w:r>
      <w:bookmarkEnd w:id="224"/>
    </w:p>
    <w:p w:rsidR="00031771" w:rsidRDefault="00FB4BC7" w:rsidP="00031771">
      <w:pPr>
        <w:pStyle w:val="BodyText"/>
      </w:pPr>
      <w:r w:rsidRPr="00E3280A">
        <w:rPr>
          <w:b/>
        </w:rPr>
        <w:t>Total</w:t>
      </w:r>
      <w:r>
        <w:t xml:space="preserve"> – Number of the applications in scope for assessment. </w:t>
      </w:r>
      <w:r w:rsidR="00EF4296">
        <w:t xml:space="preserve">This will be the sum of In Progress and Completed assessments. </w:t>
      </w:r>
      <w:r>
        <w:t xml:space="preserve">Consider the selections of the filters including Maintaining Org, Director etc. </w:t>
      </w:r>
      <w:r w:rsidR="00EF4296">
        <w:t>Also,</w:t>
      </w:r>
      <w:r>
        <w:t xml:space="preserve"> DSO_APPLICABLE column value should Yes </w:t>
      </w:r>
      <w:r w:rsidR="00EF4296">
        <w:t xml:space="preserve">for the records </w:t>
      </w:r>
      <w:r>
        <w:t xml:space="preserve">when pulling the </w:t>
      </w:r>
      <w:r w:rsidR="006B0B1D">
        <w:t>data</w:t>
      </w:r>
      <w:r>
        <w:t xml:space="preserve"> from Infocenter.</w:t>
      </w:r>
    </w:p>
    <w:p w:rsidR="00FB4BC7" w:rsidRDefault="00FB4BC7" w:rsidP="00031771">
      <w:pPr>
        <w:pStyle w:val="BodyText"/>
      </w:pPr>
      <w:r w:rsidRPr="00E3280A">
        <w:rPr>
          <w:b/>
        </w:rPr>
        <w:t>Completed</w:t>
      </w:r>
      <w:r>
        <w:t xml:space="preserve"> - Number of the applications completed with </w:t>
      </w:r>
      <w:r w:rsidR="00176F35">
        <w:t xml:space="preserve">the </w:t>
      </w:r>
      <w:r>
        <w:t>assessment</w:t>
      </w:r>
      <w:r w:rsidR="00176F35">
        <w:t xml:space="preserve"> </w:t>
      </w:r>
      <w:r>
        <w:t>(irrespective of Roadmap status).</w:t>
      </w:r>
      <w:r w:rsidR="009F71C0">
        <w:t xml:space="preserve"> </w:t>
      </w:r>
      <w:r w:rsidR="00EF4296">
        <w:t xml:space="preserve">Consider the selections of the filters including Maintaining Org, Director etc. </w:t>
      </w:r>
      <w:r w:rsidR="00EF4296">
        <w:lastRenderedPageBreak/>
        <w:t>Also, DSO_APPLICABLE column value should Yes for the records when pulling the data from Infocenter.</w:t>
      </w:r>
      <w:r>
        <w:t xml:space="preserve"> DSO_STATUS value should be ‘Completed’.</w:t>
      </w:r>
    </w:p>
    <w:p w:rsidR="00176F35" w:rsidRDefault="00176F35" w:rsidP="00031771">
      <w:pPr>
        <w:pStyle w:val="BodyText"/>
        <w:rPr>
          <w:ins w:id="225" w:author="Singh, Abhishek" w:date="2023-09-28T20:58:00Z"/>
        </w:rPr>
      </w:pPr>
      <w:r w:rsidRPr="00E3280A">
        <w:rPr>
          <w:b/>
        </w:rPr>
        <w:t>In-Progress</w:t>
      </w:r>
      <w:r>
        <w:t xml:space="preserve"> - Number of the applications which are in progress for the assessment. </w:t>
      </w:r>
      <w:r w:rsidR="00EF4296">
        <w:t xml:space="preserve">Consider the selections of the filters including Maintaining Org, Director etc. Also, DSO_APPLICABLE column value should Yes for the records when pulling the data from Infocenter. </w:t>
      </w:r>
      <w:r>
        <w:t xml:space="preserve"> DSO_STATUS value should be ‘In Progress’.</w:t>
      </w:r>
    </w:p>
    <w:p w:rsidR="00F71D67" w:rsidRDefault="00F71D67" w:rsidP="00031771">
      <w:pPr>
        <w:pStyle w:val="BodyText"/>
        <w:rPr>
          <w:ins w:id="226" w:author="Singh, Abhishek" w:date="2023-09-28T21:06:00Z"/>
        </w:rPr>
      </w:pPr>
    </w:p>
    <w:p w:rsidR="00F71D67" w:rsidRDefault="00C316D2" w:rsidP="00031771">
      <w:pPr>
        <w:pStyle w:val="BodyText"/>
      </w:pPr>
      <w:ins w:id="227" w:author="Singh, Abhishek" w:date="2023-09-28T21:06:00Z">
        <w:r>
          <w:rPr>
            <w:b/>
          </w:rPr>
          <w:t>[Rel</w:t>
        </w:r>
      </w:ins>
      <w:ins w:id="228" w:author="Singh, Abhishek" w:date="2023-09-28T21:08:00Z">
        <w:r>
          <w:rPr>
            <w:b/>
          </w:rPr>
          <w:t>e</w:t>
        </w:r>
      </w:ins>
      <w:ins w:id="229" w:author="Singh, Abhishek" w:date="2023-09-28T21:06:00Z">
        <w:r>
          <w:rPr>
            <w:b/>
          </w:rPr>
          <w:t xml:space="preserve">ase-2 </w:t>
        </w:r>
      </w:ins>
      <w:ins w:id="230" w:author="Singh, Abhishek" w:date="2023-09-28T20:58:00Z">
        <w:r w:rsidR="00F71D67" w:rsidRPr="00F71D67">
          <w:rPr>
            <w:b/>
            <w:rPrChange w:id="231" w:author="Singh, Abhishek" w:date="2023-09-28T21:00:00Z">
              <w:rPr/>
            </w:rPrChange>
          </w:rPr>
          <w:t>Not Started:</w:t>
        </w:r>
        <w:r w:rsidR="00F71D67">
          <w:t xml:space="preserve"> </w:t>
        </w:r>
      </w:ins>
      <w:ins w:id="232" w:author="Singh, Abhishek" w:date="2023-09-28T20:59:00Z">
        <w:r w:rsidR="00F71D67">
          <w:t xml:space="preserve">Number of the applications for which DSO not started. Year will be </w:t>
        </w:r>
        <w:r w:rsidR="00F71D67" w:rsidRPr="00F71D67">
          <w:rPr>
            <w:b/>
            <w:rPrChange w:id="233" w:author="Singh, Abhishek" w:date="2023-09-28T21:00:00Z">
              <w:rPr/>
            </w:rPrChange>
          </w:rPr>
          <w:t>blank</w:t>
        </w:r>
        <w:r w:rsidR="00F71D67">
          <w:t xml:space="preserve"> for them and DSO_APPLICABLE will be </w:t>
        </w:r>
        <w:r w:rsidR="00F71D67" w:rsidRPr="00F71D67">
          <w:rPr>
            <w:b/>
            <w:rPrChange w:id="234" w:author="Singh, Abhishek" w:date="2023-09-28T21:00:00Z">
              <w:rPr/>
            </w:rPrChange>
          </w:rPr>
          <w:t>Blank</w:t>
        </w:r>
      </w:ins>
    </w:p>
    <w:p w:rsidR="004D71C7" w:rsidRPr="007D7DB4" w:rsidRDefault="004D71C7" w:rsidP="004D71C7">
      <w:pPr>
        <w:pStyle w:val="Heading3"/>
        <w:rPr>
          <w:rFonts w:ascii="Times New Roman" w:hAnsi="Times New Roman"/>
          <w:color w:val="0070C0"/>
          <w:sz w:val="22"/>
          <w:szCs w:val="22"/>
        </w:rPr>
      </w:pPr>
      <w:bookmarkStart w:id="235" w:name="_Toc146652465"/>
      <w:r w:rsidRPr="007D7DB4">
        <w:rPr>
          <w:rFonts w:ascii="Times New Roman" w:hAnsi="Times New Roman"/>
          <w:color w:val="0070C0"/>
          <w:sz w:val="22"/>
          <w:szCs w:val="22"/>
        </w:rPr>
        <w:t>Maturity Roadmap</w:t>
      </w:r>
      <w:bookmarkEnd w:id="235"/>
    </w:p>
    <w:p w:rsidR="0040378D" w:rsidRDefault="0040378D" w:rsidP="0040378D">
      <w:pPr>
        <w:pStyle w:val="BodyText"/>
      </w:pPr>
      <w:r w:rsidRPr="009F71C0">
        <w:rPr>
          <w:b/>
        </w:rPr>
        <w:t>Total</w:t>
      </w:r>
      <w:r>
        <w:t xml:space="preserve"> – Number of the applications in scope for Roadmap.</w:t>
      </w:r>
      <w:r w:rsidR="002B2537">
        <w:t xml:space="preserve"> </w:t>
      </w:r>
      <w:r w:rsidR="00F56542">
        <w:t>This will be the sum of In Progress and Completed Roadmap</w:t>
      </w:r>
      <w:r w:rsidR="009F71C0">
        <w:t xml:space="preserve"> applications</w:t>
      </w:r>
      <w:r w:rsidR="00F56542">
        <w:t xml:space="preserve">. </w:t>
      </w:r>
      <w:r w:rsidR="002B2537">
        <w:t>Consider the selections of the filters including Maintaining Org, Director etc. Also, DSO_APPLICABLE column value should Yes for the records when pulling the data from Infocenter.</w:t>
      </w:r>
      <w:r>
        <w:t xml:space="preserve"> </w:t>
      </w:r>
      <w:r w:rsidR="00BE6D14">
        <w:t xml:space="preserve">Note that </w:t>
      </w:r>
      <w:r w:rsidR="00F56542">
        <w:t xml:space="preserve">DSO_STATUS value should be ‘Completed’ </w:t>
      </w:r>
      <w:r>
        <w:t>for Roadmap to be applicable.</w:t>
      </w:r>
    </w:p>
    <w:p w:rsidR="009F71C0" w:rsidRDefault="0040378D" w:rsidP="009F71C0">
      <w:pPr>
        <w:pStyle w:val="BodyText"/>
      </w:pPr>
      <w:r w:rsidRPr="009F71C0">
        <w:rPr>
          <w:b/>
        </w:rPr>
        <w:t>Completed</w:t>
      </w:r>
      <w:r>
        <w:t xml:space="preserve"> - Number of the applications with the </w:t>
      </w:r>
      <w:r w:rsidR="007D7DB4">
        <w:t xml:space="preserve">Roadmap Complete status. </w:t>
      </w:r>
      <w:r>
        <w:t xml:space="preserve">Consider the selections of the filters including Maintaining Org, Director etc. and also DSO_APPLICABLE column value should Yes when pulling the </w:t>
      </w:r>
      <w:r w:rsidR="006B0B1D">
        <w:t xml:space="preserve">data </w:t>
      </w:r>
      <w:r>
        <w:t xml:space="preserve">from Infocenter. </w:t>
      </w:r>
      <w:r w:rsidR="009F71C0">
        <w:t>Also,</w:t>
      </w:r>
      <w:r>
        <w:t xml:space="preserve"> DSO_STATUS value should be ‘Completed’</w:t>
      </w:r>
      <w:r w:rsidR="009F71C0">
        <w:t>, and DSO_IMP_PLAN_STATUS should be Completed.</w:t>
      </w:r>
    </w:p>
    <w:p w:rsidR="0040378D" w:rsidRDefault="0040378D" w:rsidP="0040378D">
      <w:pPr>
        <w:pStyle w:val="BodyText"/>
      </w:pPr>
      <w:r w:rsidRPr="009F71C0">
        <w:rPr>
          <w:b/>
        </w:rPr>
        <w:t>In-Progress</w:t>
      </w:r>
      <w:r>
        <w:t xml:space="preserve"> - Number of the applications which are in progress for </w:t>
      </w:r>
      <w:r w:rsidR="00BE6D14">
        <w:t>Roadmap creation</w:t>
      </w:r>
      <w:r>
        <w:t xml:space="preserve">. Consider the selections of the filters including Maintaining Org, Director etc. and also DSO_APPLICABLE column value should Yes when pulling the </w:t>
      </w:r>
      <w:r w:rsidR="006B0B1D">
        <w:t xml:space="preserve">data </w:t>
      </w:r>
      <w:r>
        <w:t>from Infocenter.</w:t>
      </w:r>
      <w:r w:rsidR="009F71C0">
        <w:t xml:space="preserve"> Also, DSO_STATUS value should be ‘Completed’, and DSO_IMP_PLAN_STATUS should be In Progress.</w:t>
      </w:r>
    </w:p>
    <w:p w:rsidR="00BC3E0F" w:rsidRPr="007D7DB4" w:rsidRDefault="00BC3E0F" w:rsidP="00BC3E0F">
      <w:pPr>
        <w:pStyle w:val="Heading3"/>
        <w:rPr>
          <w:rFonts w:ascii="Times New Roman" w:hAnsi="Times New Roman"/>
          <w:color w:val="0070C0"/>
          <w:sz w:val="22"/>
          <w:szCs w:val="22"/>
        </w:rPr>
      </w:pPr>
      <w:bookmarkStart w:id="236" w:name="_Toc146652466"/>
      <w:r w:rsidRPr="007D7DB4">
        <w:rPr>
          <w:rFonts w:ascii="Times New Roman" w:hAnsi="Times New Roman"/>
          <w:color w:val="0070C0"/>
          <w:sz w:val="22"/>
          <w:szCs w:val="22"/>
        </w:rPr>
        <w:t>Re-assessment</w:t>
      </w:r>
      <w:bookmarkEnd w:id="236"/>
    </w:p>
    <w:p w:rsidR="00636793" w:rsidRDefault="00636793" w:rsidP="00636793">
      <w:pPr>
        <w:pStyle w:val="BodyText"/>
      </w:pPr>
      <w:r w:rsidRPr="00E3280A">
        <w:rPr>
          <w:b/>
        </w:rPr>
        <w:t>Total</w:t>
      </w:r>
      <w:r>
        <w:t xml:space="preserve"> – Number of the applications in scope for re-assessment. This will be the sum of In Progress and Completed re-assessments. Consider the selections of the filters including Maintaining Org, Director etc. Also, DSO_APPLICABLE column value should Yes for the records when pulling the data from Infocenter.</w:t>
      </w:r>
      <w:r w:rsidR="007D7DB4">
        <w:t xml:space="preserve"> For re-assessment records, there should be ‘Copied From’ field value </w:t>
      </w:r>
      <w:r w:rsidR="00BE6D14">
        <w:t xml:space="preserve">for the record </w:t>
      </w:r>
      <w:r w:rsidR="007D7DB4">
        <w:t>which is not null.</w:t>
      </w:r>
    </w:p>
    <w:p w:rsidR="007D7DB4" w:rsidRDefault="00636793" w:rsidP="007D7DB4">
      <w:pPr>
        <w:pStyle w:val="BodyText"/>
      </w:pPr>
      <w:r w:rsidRPr="00E3280A">
        <w:rPr>
          <w:b/>
        </w:rPr>
        <w:t>Completed</w:t>
      </w:r>
      <w:r>
        <w:t xml:space="preserve"> - Number of the applications completed with the re-assessment (irrespective of Roadmap status). Consider the selections of the filters including Maintaining Org, Director etc. Also, DSO_APPLICABLE column value should Yes for the records when pulling the data from Infocenter. DSO_STATUS value should be ‘Completed’.</w:t>
      </w:r>
      <w:r w:rsidR="007D7DB4" w:rsidRPr="007D7DB4">
        <w:t xml:space="preserve"> </w:t>
      </w:r>
      <w:r w:rsidR="007D7DB4">
        <w:t xml:space="preserve">For re-assessment records, there should be ‘Copied From’ field value </w:t>
      </w:r>
      <w:r w:rsidR="00BE6D14">
        <w:t xml:space="preserve">for the record </w:t>
      </w:r>
      <w:r w:rsidR="007D7DB4">
        <w:t>which is not null.</w:t>
      </w:r>
    </w:p>
    <w:p w:rsidR="007D7DB4" w:rsidRDefault="00636793" w:rsidP="007D7DB4">
      <w:pPr>
        <w:pStyle w:val="BodyText"/>
      </w:pPr>
      <w:r w:rsidRPr="00E3280A">
        <w:rPr>
          <w:b/>
        </w:rPr>
        <w:t>In-Progress</w:t>
      </w:r>
      <w:r>
        <w:t xml:space="preserve"> - Number of the applications which are in progress for the assessment. Consider the selections of the filters including Maintaining Org, Director etc. Also, DSO_APPLICABLE column value should Yes for the records when pulling the data from Infocenter.  DSO_STATUS value should be ‘In Progress’.</w:t>
      </w:r>
      <w:r w:rsidR="007D7DB4">
        <w:t xml:space="preserve"> For re-assessment records, there should be ‘Copied From’ field value </w:t>
      </w:r>
      <w:r w:rsidR="00BE6D14">
        <w:t xml:space="preserve">for the record </w:t>
      </w:r>
      <w:r w:rsidR="007D7DB4">
        <w:t>which is not null.</w:t>
      </w:r>
    </w:p>
    <w:p w:rsidR="007D7DB4" w:rsidRDefault="007D7DB4" w:rsidP="007D7DB4">
      <w:pPr>
        <w:pStyle w:val="BodyText"/>
      </w:pPr>
      <w:r>
        <w:rPr>
          <w:b/>
        </w:rPr>
        <w:lastRenderedPageBreak/>
        <w:t xml:space="preserve">Roadmap </w:t>
      </w:r>
      <w:r w:rsidRPr="009F71C0">
        <w:rPr>
          <w:b/>
        </w:rPr>
        <w:t>Completed</w:t>
      </w:r>
      <w:r>
        <w:t xml:space="preserve"> - Number of the applications with the Roadmap Complete status for re-assessment. Consider the selections of the filters including Maintaining Org, Director etc. and also DSO_APPLICABLE column value should Yes when pulling the data from Infocenter. Also, DSO_STATUS value should be ‘Completed’, and DSO_IMP_PLAN_STATUS should be Completed. For re-assessment records, there should be ‘Copied From’ field value </w:t>
      </w:r>
      <w:r w:rsidR="00BE6D14">
        <w:t xml:space="preserve">for the record </w:t>
      </w:r>
      <w:r>
        <w:t>which is not null.</w:t>
      </w:r>
    </w:p>
    <w:p w:rsidR="007D7DB4" w:rsidRDefault="007D7DB4" w:rsidP="007D7DB4">
      <w:pPr>
        <w:pStyle w:val="BodyText"/>
      </w:pPr>
      <w:r>
        <w:rPr>
          <w:b/>
        </w:rPr>
        <w:t xml:space="preserve">Roadmap </w:t>
      </w:r>
      <w:r w:rsidRPr="009F71C0">
        <w:rPr>
          <w:b/>
        </w:rPr>
        <w:t>In-Progress</w:t>
      </w:r>
      <w:r>
        <w:t xml:space="preserve"> - Number of the applications which are in progress for the re-assessment roadmap. Consider the selections of the filters including Maintaining Org, Director etc. and also DSO_APPLICABLE column value should Yes when pulling the data from Infocenter. Also, DSO_STATUS value should be ‘Completed’, and DSO_IMP_PLAN_STATUS should be In Progress. For re-assessment records, there should be ‘Copied From’ field value </w:t>
      </w:r>
      <w:r w:rsidR="00BE6D14">
        <w:t xml:space="preserve">for the record </w:t>
      </w:r>
      <w:r>
        <w:t>which is not null.</w:t>
      </w:r>
    </w:p>
    <w:p w:rsidR="00C176BE" w:rsidRPr="00BC3E0F" w:rsidRDefault="00C176BE" w:rsidP="00C176BE">
      <w:pPr>
        <w:pStyle w:val="Heading2"/>
        <w:rPr>
          <w:rFonts w:ascii="Times New Roman" w:hAnsi="Times New Roman"/>
          <w:sz w:val="28"/>
          <w:szCs w:val="28"/>
        </w:rPr>
      </w:pPr>
      <w:bookmarkStart w:id="237" w:name="_Toc146652467"/>
      <w:r w:rsidRPr="00BC3E0F">
        <w:rPr>
          <w:rFonts w:ascii="Times New Roman" w:hAnsi="Times New Roman"/>
          <w:sz w:val="28"/>
          <w:szCs w:val="28"/>
        </w:rPr>
        <w:t xml:space="preserve">interactive charts </w:t>
      </w:r>
      <w:r w:rsidR="00732473" w:rsidRPr="00BC3E0F">
        <w:rPr>
          <w:rFonts w:ascii="Times New Roman" w:hAnsi="Times New Roman"/>
          <w:sz w:val="28"/>
          <w:szCs w:val="28"/>
        </w:rPr>
        <w:t>for sta</w:t>
      </w:r>
      <w:r w:rsidR="003400DC" w:rsidRPr="00BC3E0F">
        <w:rPr>
          <w:rFonts w:ascii="Times New Roman" w:hAnsi="Times New Roman"/>
          <w:sz w:val="28"/>
          <w:szCs w:val="28"/>
        </w:rPr>
        <w:t>tus</w:t>
      </w:r>
      <w:bookmarkEnd w:id="237"/>
      <w:r w:rsidR="003400DC" w:rsidRPr="00BC3E0F">
        <w:rPr>
          <w:rFonts w:ascii="Times New Roman" w:hAnsi="Times New Roman"/>
          <w:sz w:val="28"/>
          <w:szCs w:val="28"/>
        </w:rPr>
        <w:t xml:space="preserve"> </w:t>
      </w:r>
    </w:p>
    <w:p w:rsidR="00992B91" w:rsidRPr="007D7DB4" w:rsidRDefault="00992B91" w:rsidP="00992B91">
      <w:pPr>
        <w:pStyle w:val="Heading3"/>
        <w:rPr>
          <w:rFonts w:ascii="Times New Roman" w:hAnsi="Times New Roman"/>
          <w:color w:val="0070C0"/>
          <w:sz w:val="22"/>
          <w:szCs w:val="22"/>
        </w:rPr>
      </w:pPr>
      <w:bookmarkStart w:id="238" w:name="_Toc146652468"/>
      <w:r w:rsidRPr="007D7DB4">
        <w:rPr>
          <w:rFonts w:ascii="Times New Roman" w:hAnsi="Times New Roman"/>
          <w:color w:val="0070C0"/>
          <w:sz w:val="22"/>
          <w:szCs w:val="22"/>
        </w:rPr>
        <w:t>DSO Assessment</w:t>
      </w:r>
      <w:bookmarkEnd w:id="238"/>
    </w:p>
    <w:p w:rsidR="007D7DB4" w:rsidRDefault="007D7DB4" w:rsidP="000235F9">
      <w:pPr>
        <w:pStyle w:val="BodyText"/>
      </w:pPr>
      <w:r>
        <w:t xml:space="preserve">This will be </w:t>
      </w:r>
      <w:r w:rsidR="00BE6D14">
        <w:t xml:space="preserve">a </w:t>
      </w:r>
      <w:r>
        <w:t>pie-chart with Completed and In-Progress sectors in it. Clicking on each sector should display assessment details of applications in respective status in the below Application Details section.</w:t>
      </w:r>
    </w:p>
    <w:p w:rsidR="007D7DB4" w:rsidRDefault="007D7DB4" w:rsidP="007D7DB4">
      <w:pPr>
        <w:pStyle w:val="BodyText"/>
      </w:pPr>
      <w:r w:rsidRPr="00E3280A">
        <w:rPr>
          <w:b/>
        </w:rPr>
        <w:t>Completed</w:t>
      </w:r>
      <w:r>
        <w:t xml:space="preserve"> - Number </w:t>
      </w:r>
      <w:r w:rsidR="007E78BC">
        <w:t xml:space="preserve">and percentage </w:t>
      </w:r>
      <w:r>
        <w:t>of the applications completed with the assessment (irrespective of Roadmap status)</w:t>
      </w:r>
      <w:r w:rsidR="007E78BC">
        <w:t xml:space="preserve"> to be displayed</w:t>
      </w:r>
      <w:r>
        <w:t>. Consider the selections of the filters including Maintaining Org, Director etc. Also, DSO_APPLICABLE column value should Yes for the records when pulling the data from Infocenter. DSO_STATUS value should be ‘Completed’.</w:t>
      </w:r>
    </w:p>
    <w:p w:rsidR="007D7DB4" w:rsidRDefault="007D7DB4" w:rsidP="007D7DB4">
      <w:pPr>
        <w:pStyle w:val="BodyText"/>
        <w:rPr>
          <w:ins w:id="239" w:author="Singh, Abhishek" w:date="2023-09-28T21:09:00Z"/>
        </w:rPr>
      </w:pPr>
      <w:r w:rsidRPr="00E3280A">
        <w:rPr>
          <w:b/>
        </w:rPr>
        <w:t>In-Progress</w:t>
      </w:r>
      <w:r>
        <w:t xml:space="preserve"> - Number of the applications which are in progress for the assessment. Consider the selections of the filters including Maintaining Org, Director etc. Also, DSO_APPLICABLE column value should Yes for the records when pulling the data from Infocenter.  DSO_STATUS value should be ‘In Progress’.</w:t>
      </w:r>
    </w:p>
    <w:p w:rsidR="00C316D2" w:rsidRDefault="00C316D2" w:rsidP="007D7DB4">
      <w:pPr>
        <w:pStyle w:val="BodyText"/>
        <w:rPr>
          <w:ins w:id="240" w:author="Singh, Abhishek" w:date="2023-09-28T21:05:00Z"/>
        </w:rPr>
      </w:pPr>
    </w:p>
    <w:p w:rsidR="00C316D2" w:rsidRDefault="00C316D2" w:rsidP="00C316D2">
      <w:pPr>
        <w:pStyle w:val="BodyText"/>
        <w:rPr>
          <w:ins w:id="241" w:author="Singh, Abhishek" w:date="2023-09-28T21:09:00Z"/>
        </w:rPr>
      </w:pPr>
      <w:ins w:id="242" w:author="Singh, Abhishek" w:date="2023-09-28T21:09:00Z">
        <w:r>
          <w:rPr>
            <w:b/>
          </w:rPr>
          <w:t xml:space="preserve">[Release-2 </w:t>
        </w:r>
        <w:r w:rsidRPr="00792FCA">
          <w:rPr>
            <w:b/>
          </w:rPr>
          <w:t>Not Started:</w:t>
        </w:r>
        <w:r>
          <w:t xml:space="preserve"> Number of the applications for which DSO not started. Year will be </w:t>
        </w:r>
        <w:r w:rsidRPr="00792FCA">
          <w:rPr>
            <w:b/>
          </w:rPr>
          <w:t>blank</w:t>
        </w:r>
        <w:r>
          <w:t xml:space="preserve"> for them and DSO_APPLICABLE will be </w:t>
        </w:r>
        <w:r w:rsidRPr="00792FCA">
          <w:rPr>
            <w:b/>
          </w:rPr>
          <w:t>Blank</w:t>
        </w:r>
      </w:ins>
    </w:p>
    <w:p w:rsidR="00C316D2" w:rsidRDefault="00C316D2" w:rsidP="007D7DB4">
      <w:pPr>
        <w:pStyle w:val="BodyText"/>
        <w:rPr>
          <w:ins w:id="243" w:author="Singh, Abhishek" w:date="2023-09-28T21:05:00Z"/>
        </w:rPr>
      </w:pPr>
    </w:p>
    <w:p w:rsidR="00C316D2" w:rsidDel="00C316D2" w:rsidRDefault="00C316D2" w:rsidP="007D7DB4">
      <w:pPr>
        <w:pStyle w:val="BodyText"/>
        <w:rPr>
          <w:del w:id="244" w:author="Singh, Abhishek" w:date="2023-09-28T21:06:00Z"/>
        </w:rPr>
      </w:pPr>
    </w:p>
    <w:p w:rsidR="00236EC5" w:rsidRDefault="00236EC5" w:rsidP="00236EC5">
      <w:pPr>
        <w:pStyle w:val="BodyText"/>
      </w:pPr>
      <w:r w:rsidRPr="00236EC5">
        <w:rPr>
          <w:b/>
        </w:rPr>
        <w:t>Total</w:t>
      </w:r>
      <w:r>
        <w:t xml:space="preserve"> – Total number of re-assessments completed should be displayed at the center portion of the pie-chart. This will be sum of Completed and In Progress applications.</w:t>
      </w:r>
    </w:p>
    <w:p w:rsidR="000235F9" w:rsidRPr="007D7DB4" w:rsidRDefault="000235F9" w:rsidP="000235F9">
      <w:pPr>
        <w:pStyle w:val="Heading3"/>
        <w:rPr>
          <w:rFonts w:ascii="Times New Roman" w:hAnsi="Times New Roman"/>
          <w:color w:val="0070C0"/>
          <w:sz w:val="22"/>
          <w:szCs w:val="22"/>
        </w:rPr>
      </w:pPr>
      <w:bookmarkStart w:id="245" w:name="_Toc146652469"/>
      <w:r w:rsidRPr="007D7DB4">
        <w:rPr>
          <w:rFonts w:ascii="Times New Roman" w:hAnsi="Times New Roman"/>
          <w:color w:val="0070C0"/>
          <w:sz w:val="22"/>
          <w:szCs w:val="22"/>
        </w:rPr>
        <w:t>DSO Re-Assessment</w:t>
      </w:r>
      <w:bookmarkEnd w:id="245"/>
    </w:p>
    <w:p w:rsidR="007D7DB4" w:rsidRDefault="007D7DB4" w:rsidP="007D7DB4">
      <w:pPr>
        <w:pStyle w:val="BodyText"/>
      </w:pPr>
      <w:r>
        <w:t xml:space="preserve">This will be </w:t>
      </w:r>
      <w:r w:rsidR="00BE6D14">
        <w:t xml:space="preserve">a </w:t>
      </w:r>
      <w:r>
        <w:t>pie-chart with Completed and In-Progress sectors in it. Clicking on each sector should display re-assessment details of applications in respective status in the below Application Details section.</w:t>
      </w:r>
    </w:p>
    <w:p w:rsidR="007D7DB4" w:rsidRDefault="007D7DB4" w:rsidP="007D7DB4">
      <w:pPr>
        <w:pStyle w:val="BodyText"/>
      </w:pPr>
      <w:r w:rsidRPr="00E3280A">
        <w:rPr>
          <w:b/>
        </w:rPr>
        <w:t>Completed</w:t>
      </w:r>
      <w:r>
        <w:t xml:space="preserve"> - Number </w:t>
      </w:r>
      <w:r w:rsidR="00236EC5">
        <w:t xml:space="preserve">and percentage </w:t>
      </w:r>
      <w:r>
        <w:t>of the applications completed with the re-assessment (irrespective of Roadmap status)</w:t>
      </w:r>
      <w:r w:rsidR="007E78BC">
        <w:t xml:space="preserve"> to be displayed</w:t>
      </w:r>
      <w:r>
        <w:t xml:space="preserve">. Consider the selections of the filters including </w:t>
      </w:r>
      <w:r>
        <w:lastRenderedPageBreak/>
        <w:t>Maintaining Org, Director etc. Also, DSO_APPLICABLE column value should Yes for the records when pulling the data from Infocenter. DSO_STATUS value should be ‘Completed’.</w:t>
      </w:r>
    </w:p>
    <w:p w:rsidR="007D7DB4" w:rsidRDefault="007D7DB4" w:rsidP="007D7DB4">
      <w:pPr>
        <w:pStyle w:val="BodyText"/>
      </w:pPr>
      <w:r w:rsidRPr="00E3280A">
        <w:rPr>
          <w:b/>
        </w:rPr>
        <w:t>In-Progress</w:t>
      </w:r>
      <w:r>
        <w:t xml:space="preserve"> - Number of the applications which are in progress for the re-assessment. Consider the selections of the filters including Maintaining Org, Director etc. Also, DSO_APPLICABLE column value should Yes for the records when pulling the data from Infocenter.  DSO_STATUS value should be ‘In Progress’.</w:t>
      </w:r>
    </w:p>
    <w:p w:rsidR="00236EC5" w:rsidRDefault="00236EC5" w:rsidP="007D7DB4">
      <w:pPr>
        <w:pStyle w:val="BodyText"/>
      </w:pPr>
      <w:r w:rsidRPr="00236EC5">
        <w:rPr>
          <w:b/>
        </w:rPr>
        <w:t>Total</w:t>
      </w:r>
      <w:r>
        <w:t xml:space="preserve"> – Total number of re-assessments completed should be displayed at the center portion of the pie-chart. This will be sum of Completed and In Progress applications.</w:t>
      </w:r>
    </w:p>
    <w:p w:rsidR="000235F9" w:rsidRDefault="000235F9" w:rsidP="000235F9">
      <w:pPr>
        <w:pStyle w:val="Heading3"/>
        <w:rPr>
          <w:rFonts w:ascii="Times New Roman" w:hAnsi="Times New Roman"/>
          <w:color w:val="0070C0"/>
          <w:sz w:val="22"/>
          <w:szCs w:val="22"/>
        </w:rPr>
      </w:pPr>
      <w:bookmarkStart w:id="246" w:name="_Toc146652470"/>
      <w:r w:rsidRPr="007D7DB4">
        <w:rPr>
          <w:rFonts w:ascii="Times New Roman" w:hAnsi="Times New Roman"/>
          <w:color w:val="0070C0"/>
          <w:sz w:val="22"/>
          <w:szCs w:val="22"/>
        </w:rPr>
        <w:t>DSO Quarter wise progress</w:t>
      </w:r>
      <w:bookmarkEnd w:id="246"/>
    </w:p>
    <w:p w:rsidR="00585111" w:rsidRPr="00585111" w:rsidRDefault="00A8513A" w:rsidP="00585111">
      <w:pPr>
        <w:pStyle w:val="BodyText"/>
      </w:pPr>
      <w:r>
        <w:t xml:space="preserve">This </w:t>
      </w:r>
      <w:r w:rsidR="006678A0">
        <w:t xml:space="preserve">bar </w:t>
      </w:r>
      <w:r>
        <w:t xml:space="preserve">chart will display the </w:t>
      </w:r>
      <w:r w:rsidR="00885928">
        <w:t>quarter wise progress of DevSecOps assessment from 2022 till now</w:t>
      </w:r>
      <w:ins w:id="247" w:author="Singh, Abhishek" w:date="2023-09-28T21:09:00Z">
        <w:r w:rsidR="00C316D2">
          <w:t xml:space="preserve"> based o</w:t>
        </w:r>
      </w:ins>
      <w:ins w:id="248" w:author="Singh, Abhishek" w:date="2023-09-28T21:10:00Z">
        <w:r w:rsidR="00C316D2">
          <w:t>n year selection and filters applied</w:t>
        </w:r>
      </w:ins>
      <w:r w:rsidR="00885928">
        <w:t>. This should display Completed apps counts as bar</w:t>
      </w:r>
      <w:r w:rsidR="006678A0">
        <w:t>s</w:t>
      </w:r>
      <w:r w:rsidR="00885928">
        <w:t>. Clicking on each quarter would display the application details in the below section.</w:t>
      </w:r>
    </w:p>
    <w:p w:rsidR="000235F9" w:rsidRDefault="000235F9" w:rsidP="000235F9">
      <w:pPr>
        <w:pStyle w:val="Heading3"/>
        <w:rPr>
          <w:rFonts w:ascii="Times New Roman" w:hAnsi="Times New Roman"/>
          <w:color w:val="0070C0"/>
          <w:sz w:val="22"/>
          <w:szCs w:val="22"/>
        </w:rPr>
      </w:pPr>
      <w:bookmarkStart w:id="249" w:name="_Toc146652471"/>
      <w:r w:rsidRPr="007D7DB4">
        <w:rPr>
          <w:rFonts w:ascii="Times New Roman" w:hAnsi="Times New Roman"/>
          <w:color w:val="0070C0"/>
          <w:sz w:val="22"/>
          <w:szCs w:val="22"/>
        </w:rPr>
        <w:t>DSO Quarter wise progress Cumulative</w:t>
      </w:r>
      <w:bookmarkEnd w:id="249"/>
    </w:p>
    <w:p w:rsidR="00885928" w:rsidRPr="00585111" w:rsidRDefault="00885928" w:rsidP="00885928">
      <w:pPr>
        <w:pStyle w:val="BodyText"/>
      </w:pPr>
      <w:r>
        <w:t xml:space="preserve">This </w:t>
      </w:r>
      <w:r w:rsidR="006678A0">
        <w:t xml:space="preserve">bar </w:t>
      </w:r>
      <w:r>
        <w:t>chart will display the cumulative quarter wise progress of DevSecOps assessment from 2022 till now</w:t>
      </w:r>
      <w:ins w:id="250" w:author="Singh, Abhishek" w:date="2023-09-28T21:10:00Z">
        <w:r w:rsidR="00C316D2">
          <w:t xml:space="preserve"> based on year selection and filters applied</w:t>
        </w:r>
      </w:ins>
      <w:r>
        <w:t>. This should display Completed apps counts as ba</w:t>
      </w:r>
      <w:r w:rsidR="006678A0">
        <w:t>rs</w:t>
      </w:r>
      <w:r>
        <w:t>. Clicking on each quarter would display the application details in the below section.</w:t>
      </w:r>
    </w:p>
    <w:p w:rsidR="000235F9" w:rsidRPr="007D7DB4" w:rsidRDefault="000235F9" w:rsidP="000235F9">
      <w:pPr>
        <w:pStyle w:val="Heading3"/>
        <w:rPr>
          <w:rFonts w:ascii="Times New Roman" w:hAnsi="Times New Roman"/>
          <w:color w:val="0070C0"/>
          <w:sz w:val="22"/>
          <w:szCs w:val="22"/>
        </w:rPr>
      </w:pPr>
      <w:bookmarkStart w:id="251" w:name="_Toc146652472"/>
      <w:r w:rsidRPr="007D7DB4">
        <w:rPr>
          <w:rFonts w:ascii="Times New Roman" w:hAnsi="Times New Roman"/>
          <w:color w:val="0070C0"/>
          <w:sz w:val="22"/>
          <w:szCs w:val="22"/>
        </w:rPr>
        <w:t>DSO Maturity Level</w:t>
      </w:r>
      <w:bookmarkEnd w:id="251"/>
    </w:p>
    <w:p w:rsidR="001175D1" w:rsidRDefault="006678A0" w:rsidP="001175D1">
      <w:pPr>
        <w:pStyle w:val="BodyText"/>
      </w:pPr>
      <w:r>
        <w:t xml:space="preserve">The pie-chart should display the assessments with DSO level segregation. Levels can be from Level 1 to Level 5. </w:t>
      </w:r>
      <w:r w:rsidR="00BE6D14">
        <w:t>Both n</w:t>
      </w:r>
      <w:r>
        <w:t xml:space="preserve">umbers and percentage need to be displayed. Clicking on each level should display the applications in the below Application Details section. </w:t>
      </w:r>
    </w:p>
    <w:p w:rsidR="006678A0" w:rsidRPr="006678A0" w:rsidRDefault="006678A0" w:rsidP="001175D1">
      <w:pPr>
        <w:pStyle w:val="BodyText"/>
      </w:pPr>
      <w:r>
        <w:t>Note: Levels are applicable only for completed apps.</w:t>
      </w:r>
    </w:p>
    <w:p w:rsidR="00C176BE" w:rsidRDefault="00C176BE" w:rsidP="00C176BE">
      <w:pPr>
        <w:pStyle w:val="Heading2"/>
        <w:rPr>
          <w:rFonts w:ascii="Times New Roman" w:hAnsi="Times New Roman"/>
          <w:sz w:val="28"/>
          <w:szCs w:val="28"/>
        </w:rPr>
      </w:pPr>
      <w:bookmarkStart w:id="252" w:name="_Toc146652473"/>
      <w:r w:rsidRPr="00BC3E0F">
        <w:rPr>
          <w:rFonts w:ascii="Times New Roman" w:hAnsi="Times New Roman"/>
          <w:sz w:val="28"/>
          <w:szCs w:val="28"/>
        </w:rPr>
        <w:t>application details</w:t>
      </w:r>
      <w:bookmarkEnd w:id="252"/>
    </w:p>
    <w:p w:rsidR="00477DB3" w:rsidRDefault="00B1103A" w:rsidP="00477DB3">
      <w:pPr>
        <w:pStyle w:val="BodyText"/>
      </w:pPr>
      <w:r>
        <w:t>The section should display application details, this should be changes based on the chart sector selection at the interactive chart sections.</w:t>
      </w:r>
    </w:p>
    <w:p w:rsidR="00B1103A" w:rsidRDefault="00505339" w:rsidP="00477DB3">
      <w:pPr>
        <w:pStyle w:val="BodyText"/>
      </w:pPr>
      <w:r>
        <w:t>A title namely “Application Details” and b</w:t>
      </w:r>
      <w:r w:rsidR="00B1103A">
        <w:t>elow columns to be displayed in this section:</w:t>
      </w:r>
    </w:p>
    <w:p w:rsidR="00B1103A" w:rsidRDefault="00B1103A" w:rsidP="00B1103A">
      <w:pPr>
        <w:pStyle w:val="BodyText"/>
        <w:numPr>
          <w:ilvl w:val="0"/>
          <w:numId w:val="15"/>
        </w:numPr>
      </w:pPr>
      <w:r>
        <w:t>Sl. No.</w:t>
      </w:r>
    </w:p>
    <w:p w:rsidR="00B1103A" w:rsidRDefault="00B1103A" w:rsidP="00B1103A">
      <w:pPr>
        <w:pStyle w:val="BodyText"/>
        <w:numPr>
          <w:ilvl w:val="0"/>
          <w:numId w:val="15"/>
        </w:numPr>
      </w:pPr>
      <w:r>
        <w:t>ESATS Id</w:t>
      </w:r>
    </w:p>
    <w:p w:rsidR="00B1103A" w:rsidRDefault="00B1103A" w:rsidP="00B1103A">
      <w:pPr>
        <w:pStyle w:val="BodyText"/>
        <w:numPr>
          <w:ilvl w:val="0"/>
          <w:numId w:val="15"/>
        </w:numPr>
      </w:pPr>
      <w:r>
        <w:t>Application Name</w:t>
      </w:r>
    </w:p>
    <w:p w:rsidR="00B1103A" w:rsidRDefault="00B1103A" w:rsidP="00B1103A">
      <w:pPr>
        <w:pStyle w:val="BodyText"/>
        <w:numPr>
          <w:ilvl w:val="0"/>
          <w:numId w:val="15"/>
        </w:numPr>
      </w:pPr>
      <w:r>
        <w:t>Maintaining Org.</w:t>
      </w:r>
    </w:p>
    <w:p w:rsidR="00B1103A" w:rsidRDefault="00B1103A" w:rsidP="00B1103A">
      <w:pPr>
        <w:pStyle w:val="BodyText"/>
        <w:numPr>
          <w:ilvl w:val="0"/>
          <w:numId w:val="15"/>
        </w:numPr>
      </w:pPr>
      <w:r>
        <w:t>Product Portfolio</w:t>
      </w:r>
    </w:p>
    <w:p w:rsidR="00B1103A" w:rsidRDefault="00B1103A" w:rsidP="00B1103A">
      <w:pPr>
        <w:pStyle w:val="BodyText"/>
        <w:numPr>
          <w:ilvl w:val="0"/>
          <w:numId w:val="15"/>
        </w:numPr>
      </w:pPr>
      <w:r>
        <w:t>Product Family</w:t>
      </w:r>
    </w:p>
    <w:p w:rsidR="00B1103A" w:rsidRDefault="00B1103A" w:rsidP="00B1103A">
      <w:pPr>
        <w:pStyle w:val="BodyText"/>
        <w:numPr>
          <w:ilvl w:val="0"/>
          <w:numId w:val="15"/>
        </w:numPr>
      </w:pPr>
      <w:r>
        <w:t>Product Mgr.</w:t>
      </w:r>
    </w:p>
    <w:p w:rsidR="00B1103A" w:rsidRDefault="00B1103A" w:rsidP="00B1103A">
      <w:pPr>
        <w:pStyle w:val="BodyText"/>
        <w:numPr>
          <w:ilvl w:val="0"/>
          <w:numId w:val="15"/>
        </w:numPr>
      </w:pPr>
      <w:r>
        <w:t>Senior Mgr.</w:t>
      </w:r>
    </w:p>
    <w:p w:rsidR="00B1103A" w:rsidRDefault="00B1103A" w:rsidP="00B1103A">
      <w:pPr>
        <w:pStyle w:val="BodyText"/>
        <w:numPr>
          <w:ilvl w:val="0"/>
          <w:numId w:val="15"/>
        </w:numPr>
      </w:pPr>
      <w:r>
        <w:t>Development Mgr.</w:t>
      </w:r>
    </w:p>
    <w:p w:rsidR="00B1103A" w:rsidRDefault="00B1103A" w:rsidP="00B1103A">
      <w:pPr>
        <w:pStyle w:val="BodyText"/>
        <w:numPr>
          <w:ilvl w:val="0"/>
          <w:numId w:val="15"/>
        </w:numPr>
      </w:pPr>
      <w:r>
        <w:lastRenderedPageBreak/>
        <w:t>Application Owner</w:t>
      </w:r>
    </w:p>
    <w:p w:rsidR="00B1103A" w:rsidRDefault="00B1103A" w:rsidP="00B1103A">
      <w:pPr>
        <w:pStyle w:val="BodyText"/>
        <w:numPr>
          <w:ilvl w:val="0"/>
          <w:numId w:val="15"/>
        </w:numPr>
      </w:pPr>
      <w:r>
        <w:t>DSO Status</w:t>
      </w:r>
    </w:p>
    <w:p w:rsidR="00B1103A" w:rsidRDefault="00B1103A" w:rsidP="00B1103A">
      <w:pPr>
        <w:pStyle w:val="BodyText"/>
        <w:numPr>
          <w:ilvl w:val="0"/>
          <w:numId w:val="15"/>
        </w:numPr>
      </w:pPr>
      <w:r>
        <w:t>DSO Maturity Level</w:t>
      </w:r>
    </w:p>
    <w:p w:rsidR="00B1103A" w:rsidRDefault="00B1103A" w:rsidP="00B1103A">
      <w:pPr>
        <w:pStyle w:val="BodyText"/>
        <w:numPr>
          <w:ilvl w:val="0"/>
          <w:numId w:val="15"/>
        </w:numPr>
      </w:pPr>
      <w:r>
        <w:t>DSO Maturity Score</w:t>
      </w:r>
    </w:p>
    <w:p w:rsidR="00B1103A" w:rsidRDefault="00B1103A" w:rsidP="00B1103A">
      <w:pPr>
        <w:pStyle w:val="BodyText"/>
        <w:numPr>
          <w:ilvl w:val="0"/>
          <w:numId w:val="15"/>
        </w:numPr>
      </w:pPr>
      <w:r>
        <w:t>DSO Implementation Progress</w:t>
      </w:r>
    </w:p>
    <w:p w:rsidR="00B1103A" w:rsidRDefault="00B1103A" w:rsidP="00B1103A">
      <w:pPr>
        <w:pStyle w:val="BodyText"/>
        <w:numPr>
          <w:ilvl w:val="0"/>
          <w:numId w:val="15"/>
        </w:numPr>
      </w:pPr>
      <w:r>
        <w:t>GSEP URL</w:t>
      </w:r>
    </w:p>
    <w:p w:rsidR="00B1103A" w:rsidRPr="00477DB3" w:rsidRDefault="00437975" w:rsidP="00B1103A">
      <w:pPr>
        <w:pStyle w:val="BodyText"/>
      </w:pPr>
      <w:r>
        <w:t xml:space="preserve">Column titles to be displayed in Bold font and values in normal font. </w:t>
      </w:r>
      <w:r w:rsidR="00B1103A">
        <w:t xml:space="preserve">GSEP URL should be displayed as underlined and linked to the corresponding GSEP assessment page </w:t>
      </w:r>
      <w:r w:rsidR="00BE6D14">
        <w:t>of</w:t>
      </w:r>
      <w:r w:rsidR="00B1103A">
        <w:t xml:space="preserve"> the application.</w:t>
      </w:r>
    </w:p>
    <w:p w:rsidR="00C176BE" w:rsidRDefault="00C176BE" w:rsidP="00C176BE">
      <w:pPr>
        <w:pStyle w:val="Heading2"/>
        <w:rPr>
          <w:rFonts w:ascii="Times New Roman" w:hAnsi="Times New Roman"/>
          <w:sz w:val="28"/>
          <w:szCs w:val="28"/>
        </w:rPr>
      </w:pPr>
      <w:bookmarkStart w:id="253" w:name="_Toc146652474"/>
      <w:r w:rsidRPr="00BC3E0F">
        <w:rPr>
          <w:rFonts w:ascii="Times New Roman" w:hAnsi="Times New Roman"/>
          <w:sz w:val="28"/>
          <w:szCs w:val="28"/>
        </w:rPr>
        <w:t>export to excel</w:t>
      </w:r>
      <w:bookmarkEnd w:id="253"/>
    </w:p>
    <w:p w:rsidR="009908B5" w:rsidRPr="009908B5" w:rsidRDefault="009908B5" w:rsidP="009908B5">
      <w:pPr>
        <w:pStyle w:val="BodyText"/>
      </w:pPr>
      <w:r>
        <w:t xml:space="preserve">A provision to be given to export the above Application Details to </w:t>
      </w:r>
      <w:r w:rsidR="00BE6D14">
        <w:t xml:space="preserve">an </w:t>
      </w:r>
      <w:r>
        <w:t xml:space="preserve">excel </w:t>
      </w:r>
      <w:r w:rsidR="00BE6D14">
        <w:t>file</w:t>
      </w:r>
      <w:r>
        <w:t>. This can be a button or link near to the Application Details title/section.</w:t>
      </w:r>
      <w:r w:rsidR="00BE6D14">
        <w:t xml:space="preserve"> Text: “Export to Excel”</w:t>
      </w:r>
    </w:p>
    <w:p w:rsidR="00D61588" w:rsidRPr="000235F9" w:rsidRDefault="00D61588" w:rsidP="000235F9">
      <w:pPr>
        <w:pStyle w:val="Heading1"/>
        <w:numPr>
          <w:ilvl w:val="0"/>
          <w:numId w:val="2"/>
        </w:numPr>
        <w:spacing w:before="480" w:after="0" w:line="276" w:lineRule="auto"/>
        <w:rPr>
          <w:sz w:val="24"/>
        </w:rPr>
      </w:pPr>
      <w:bookmarkStart w:id="254" w:name="_Toc146652475"/>
      <w:bookmarkEnd w:id="25"/>
      <w:r w:rsidRPr="000235F9">
        <w:rPr>
          <w:rFonts w:ascii="Times New Roman" w:hAnsi="Times New Roman"/>
          <w:bCs/>
          <w:sz w:val="26"/>
          <w:szCs w:val="26"/>
        </w:rPr>
        <w:t>SECURITY RELATED RESTRICTIONS</w:t>
      </w:r>
      <w:bookmarkEnd w:id="254"/>
    </w:p>
    <w:p w:rsidR="00ED079D" w:rsidRDefault="00477DB3" w:rsidP="00ED079D">
      <w:r>
        <w:t>N/A</w:t>
      </w:r>
    </w:p>
    <w:p w:rsidR="000235F9" w:rsidRPr="000235F9" w:rsidRDefault="000235F9" w:rsidP="000235F9">
      <w:pPr>
        <w:pStyle w:val="Heading1"/>
        <w:numPr>
          <w:ilvl w:val="0"/>
          <w:numId w:val="2"/>
        </w:numPr>
        <w:spacing w:before="480" w:after="0" w:line="276" w:lineRule="auto"/>
        <w:rPr>
          <w:sz w:val="24"/>
        </w:rPr>
      </w:pPr>
      <w:bookmarkStart w:id="255" w:name="_Toc146652476"/>
      <w:r>
        <w:rPr>
          <w:rFonts w:ascii="Times New Roman" w:hAnsi="Times New Roman"/>
          <w:bCs/>
          <w:sz w:val="26"/>
          <w:szCs w:val="26"/>
        </w:rPr>
        <w:t>References</w:t>
      </w:r>
      <w:bookmarkEnd w:id="255"/>
    </w:p>
    <w:p w:rsidR="00001368" w:rsidRDefault="000235F9" w:rsidP="00ED079D">
      <w:r>
        <w:t>Infocenter</w:t>
      </w:r>
      <w:r w:rsidR="00001368">
        <w:t xml:space="preserve"> link: </w:t>
      </w:r>
      <w:hyperlink r:id="rId7" w:history="1">
        <w:r w:rsidR="00001368" w:rsidRPr="005027CF">
          <w:rPr>
            <w:rStyle w:val="Hyperlink"/>
          </w:rPr>
          <w:t>https://icng.apps.boeing.com/Application/UserView?appId=7358467739</w:t>
        </w:r>
      </w:hyperlink>
    </w:p>
    <w:p w:rsidR="00BE6D14" w:rsidRDefault="00BE6D14" w:rsidP="00ED079D">
      <w:r>
        <w:t xml:space="preserve">GSEP link: </w:t>
      </w:r>
      <w:hyperlink r:id="rId8" w:history="1">
        <w:r w:rsidRPr="005027CF">
          <w:rPr>
            <w:rStyle w:val="Hyperlink"/>
          </w:rPr>
          <w:t>https://boeing.service-now.com/navpage.do</w:t>
        </w:r>
      </w:hyperlink>
    </w:p>
    <w:p w:rsidR="00BE6D14" w:rsidRDefault="00BE6D14" w:rsidP="00ED079D">
      <w:r>
        <w:t xml:space="preserve">ESATS link: </w:t>
      </w:r>
      <w:hyperlink r:id="rId9" w:history="1">
        <w:r w:rsidRPr="005027CF">
          <w:rPr>
            <w:rStyle w:val="Hyperlink"/>
          </w:rPr>
          <w:t>https://esats.web.boeing.com/dashboard/dashboard</w:t>
        </w:r>
      </w:hyperlink>
    </w:p>
    <w:p w:rsidR="000E0CC5" w:rsidRDefault="000E0CC5" w:rsidP="000E0CC5">
      <w:pPr>
        <w:pStyle w:val="Heading1"/>
        <w:numPr>
          <w:ilvl w:val="0"/>
          <w:numId w:val="2"/>
        </w:numPr>
        <w:spacing w:before="480" w:after="0" w:line="276" w:lineRule="auto"/>
        <w:rPr>
          <w:rFonts w:ascii="Times New Roman" w:hAnsi="Times New Roman"/>
          <w:bCs/>
          <w:sz w:val="26"/>
          <w:szCs w:val="26"/>
        </w:rPr>
      </w:pPr>
      <w:bookmarkStart w:id="256" w:name="_Toc146652477"/>
      <w:r>
        <w:rPr>
          <w:rFonts w:ascii="Times New Roman" w:hAnsi="Times New Roman"/>
          <w:bCs/>
          <w:sz w:val="26"/>
          <w:szCs w:val="26"/>
        </w:rPr>
        <w:t>ACRONYMs</w:t>
      </w:r>
      <w:bookmarkEnd w:id="256"/>
    </w:p>
    <w:p w:rsidR="000E0CC5" w:rsidRDefault="000E0CC5" w:rsidP="000E0CC5">
      <w:pPr>
        <w:pStyle w:val="BodyText"/>
      </w:pPr>
      <w:r>
        <w:t>DSO – Widely used as a short form of DevSecOps</w:t>
      </w:r>
    </w:p>
    <w:p w:rsidR="00374A13" w:rsidRDefault="00374A13" w:rsidP="000E0CC5">
      <w:pPr>
        <w:pStyle w:val="BodyText"/>
      </w:pPr>
      <w:r>
        <w:t xml:space="preserve">GSEP – </w:t>
      </w:r>
      <w:r w:rsidR="005F399E">
        <w:t>Global Service Engagement Platform Portal</w:t>
      </w:r>
    </w:p>
    <w:p w:rsidR="00374A13" w:rsidRDefault="00374A13" w:rsidP="000E0CC5">
      <w:pPr>
        <w:pStyle w:val="BodyText"/>
      </w:pPr>
      <w:r>
        <w:t>ESATS –</w:t>
      </w:r>
      <w:r w:rsidR="005F399E">
        <w:t xml:space="preserve"> Enterprise Systems Architecture Tool Suite</w:t>
      </w:r>
    </w:p>
    <w:p w:rsidR="00374A13" w:rsidRPr="000E0CC5" w:rsidRDefault="00374A13" w:rsidP="000E0CC5">
      <w:pPr>
        <w:pStyle w:val="BodyText"/>
      </w:pPr>
      <w:r>
        <w:t xml:space="preserve">FSAT </w:t>
      </w:r>
      <w:r w:rsidR="005F399E">
        <w:t>–</w:t>
      </w:r>
      <w:r>
        <w:t xml:space="preserve"> </w:t>
      </w:r>
      <w:r w:rsidR="005F399E">
        <w:t>Future State Architecture Tool</w:t>
      </w:r>
    </w:p>
    <w:p w:rsidR="007E1408" w:rsidRDefault="00C176BE" w:rsidP="00EA41B6">
      <w:pPr>
        <w:pStyle w:val="Heading1"/>
        <w:numPr>
          <w:ilvl w:val="0"/>
          <w:numId w:val="2"/>
        </w:numPr>
        <w:spacing w:before="480" w:after="0" w:line="276" w:lineRule="auto"/>
        <w:rPr>
          <w:rFonts w:ascii="Times New Roman" w:hAnsi="Times New Roman"/>
          <w:bCs/>
          <w:sz w:val="24"/>
          <w:szCs w:val="24"/>
        </w:rPr>
      </w:pPr>
      <w:bookmarkStart w:id="257" w:name="_Toc146652478"/>
      <w:r>
        <w:rPr>
          <w:rFonts w:ascii="Times New Roman" w:hAnsi="Times New Roman"/>
          <w:bCs/>
          <w:sz w:val="24"/>
          <w:szCs w:val="24"/>
        </w:rPr>
        <w:t>QU</w:t>
      </w:r>
      <w:r w:rsidR="00EA41B6" w:rsidRPr="00EA41B6">
        <w:rPr>
          <w:rFonts w:ascii="Times New Roman" w:hAnsi="Times New Roman"/>
          <w:bCs/>
          <w:sz w:val="24"/>
          <w:szCs w:val="24"/>
        </w:rPr>
        <w:t>estions</w:t>
      </w:r>
      <w:r w:rsidR="00BC3E0F">
        <w:rPr>
          <w:rFonts w:ascii="Times New Roman" w:hAnsi="Times New Roman"/>
          <w:bCs/>
          <w:sz w:val="24"/>
          <w:szCs w:val="24"/>
        </w:rPr>
        <w:t>/discussion points</w:t>
      </w:r>
      <w:r w:rsidR="00EA41B6" w:rsidRPr="00EA41B6">
        <w:rPr>
          <w:rFonts w:ascii="Times New Roman" w:hAnsi="Times New Roman"/>
          <w:bCs/>
          <w:sz w:val="24"/>
          <w:szCs w:val="24"/>
        </w:rPr>
        <w:t>:</w:t>
      </w:r>
      <w:bookmarkEnd w:id="257"/>
    </w:p>
    <w:p w:rsidR="00EA41B6" w:rsidRPr="00EA41B6" w:rsidRDefault="00EA41B6" w:rsidP="00EA41B6">
      <w:pPr>
        <w:pStyle w:val="BodyText"/>
      </w:pPr>
    </w:p>
    <w:tbl>
      <w:tblPr>
        <w:tblW w:w="1010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8"/>
        <w:gridCol w:w="1289"/>
        <w:gridCol w:w="3600"/>
        <w:gridCol w:w="1440"/>
        <w:gridCol w:w="2520"/>
        <w:gridCol w:w="857"/>
      </w:tblGrid>
      <w:tr w:rsidR="00EA41B6" w:rsidTr="00885928">
        <w:trPr>
          <w:trHeight w:val="683"/>
          <w:tblHeader/>
        </w:trPr>
        <w:tc>
          <w:tcPr>
            <w:tcW w:w="398" w:type="dxa"/>
            <w:tcBorders>
              <w:top w:val="single" w:sz="4" w:space="0" w:color="auto"/>
              <w:left w:val="single" w:sz="4" w:space="0" w:color="auto"/>
              <w:bottom w:val="single" w:sz="4" w:space="0" w:color="auto"/>
              <w:right w:val="single" w:sz="4" w:space="0" w:color="auto"/>
            </w:tcBorders>
          </w:tcPr>
          <w:p w:rsidR="00EA41B6" w:rsidRDefault="00EA41B6" w:rsidP="00B30BCF">
            <w:pPr>
              <w:pStyle w:val="Title"/>
              <w:jc w:val="left"/>
              <w:rPr>
                <w:b w:val="0"/>
                <w:sz w:val="24"/>
                <w:szCs w:val="24"/>
              </w:rPr>
            </w:pPr>
          </w:p>
        </w:tc>
        <w:tc>
          <w:tcPr>
            <w:tcW w:w="1289" w:type="dxa"/>
            <w:tcBorders>
              <w:top w:val="single" w:sz="4" w:space="0" w:color="auto"/>
              <w:left w:val="single" w:sz="4" w:space="0" w:color="auto"/>
              <w:bottom w:val="single" w:sz="4" w:space="0" w:color="auto"/>
              <w:right w:val="single" w:sz="4" w:space="0" w:color="auto"/>
            </w:tcBorders>
            <w:hideMark/>
          </w:tcPr>
          <w:p w:rsidR="00EA41B6" w:rsidRPr="00EA41B6" w:rsidRDefault="00BD7DB1" w:rsidP="00B30BCF">
            <w:pPr>
              <w:pStyle w:val="Title"/>
              <w:jc w:val="left"/>
              <w:rPr>
                <w:b w:val="0"/>
                <w:sz w:val="18"/>
                <w:szCs w:val="24"/>
              </w:rPr>
            </w:pPr>
            <w:r>
              <w:rPr>
                <w:b w:val="0"/>
                <w:sz w:val="18"/>
                <w:szCs w:val="24"/>
              </w:rPr>
              <w:t>Section</w:t>
            </w:r>
            <w:r w:rsidR="00EA41B6" w:rsidRPr="00EA41B6">
              <w:rPr>
                <w:b w:val="0"/>
                <w:sz w:val="18"/>
                <w:szCs w:val="24"/>
              </w:rPr>
              <w:t xml:space="preserve"> </w:t>
            </w:r>
          </w:p>
        </w:tc>
        <w:tc>
          <w:tcPr>
            <w:tcW w:w="3600" w:type="dxa"/>
            <w:tcBorders>
              <w:top w:val="single" w:sz="4" w:space="0" w:color="auto"/>
              <w:left w:val="single" w:sz="4" w:space="0" w:color="auto"/>
              <w:bottom w:val="single" w:sz="4" w:space="0" w:color="auto"/>
              <w:right w:val="single" w:sz="4" w:space="0" w:color="auto"/>
            </w:tcBorders>
            <w:hideMark/>
          </w:tcPr>
          <w:p w:rsidR="00EA41B6" w:rsidRPr="00EA41B6" w:rsidRDefault="00EA41B6" w:rsidP="00B30BCF">
            <w:pPr>
              <w:pStyle w:val="Title"/>
              <w:jc w:val="left"/>
              <w:rPr>
                <w:b w:val="0"/>
                <w:sz w:val="18"/>
                <w:szCs w:val="24"/>
              </w:rPr>
            </w:pPr>
            <w:r w:rsidRPr="00EA41B6">
              <w:rPr>
                <w:b w:val="0"/>
                <w:sz w:val="18"/>
                <w:szCs w:val="24"/>
              </w:rPr>
              <w:t>Description</w:t>
            </w:r>
          </w:p>
        </w:tc>
        <w:tc>
          <w:tcPr>
            <w:tcW w:w="1440" w:type="dxa"/>
            <w:tcBorders>
              <w:top w:val="single" w:sz="4" w:space="0" w:color="auto"/>
              <w:left w:val="single" w:sz="4" w:space="0" w:color="auto"/>
              <w:bottom w:val="single" w:sz="4" w:space="0" w:color="auto"/>
              <w:right w:val="single" w:sz="4" w:space="0" w:color="auto"/>
            </w:tcBorders>
            <w:hideMark/>
          </w:tcPr>
          <w:p w:rsidR="00EA41B6" w:rsidRPr="00EA41B6" w:rsidRDefault="00EA41B6" w:rsidP="00B30BCF">
            <w:pPr>
              <w:pStyle w:val="Title"/>
              <w:jc w:val="left"/>
              <w:rPr>
                <w:b w:val="0"/>
                <w:sz w:val="18"/>
                <w:szCs w:val="24"/>
              </w:rPr>
            </w:pPr>
            <w:r w:rsidRPr="00EA41B6">
              <w:rPr>
                <w:b w:val="0"/>
                <w:sz w:val="18"/>
                <w:szCs w:val="24"/>
              </w:rPr>
              <w:t>Addressed To</w:t>
            </w:r>
          </w:p>
        </w:tc>
        <w:tc>
          <w:tcPr>
            <w:tcW w:w="2520" w:type="dxa"/>
            <w:tcBorders>
              <w:top w:val="single" w:sz="4" w:space="0" w:color="auto"/>
              <w:left w:val="single" w:sz="4" w:space="0" w:color="auto"/>
              <w:bottom w:val="single" w:sz="4" w:space="0" w:color="auto"/>
              <w:right w:val="single" w:sz="4" w:space="0" w:color="auto"/>
            </w:tcBorders>
            <w:hideMark/>
          </w:tcPr>
          <w:p w:rsidR="00EA41B6" w:rsidRPr="00EA41B6" w:rsidRDefault="00EA41B6" w:rsidP="00B30BCF">
            <w:pPr>
              <w:pStyle w:val="Title"/>
              <w:jc w:val="left"/>
              <w:rPr>
                <w:b w:val="0"/>
                <w:sz w:val="18"/>
                <w:szCs w:val="24"/>
              </w:rPr>
            </w:pPr>
            <w:r w:rsidRPr="00EA41B6">
              <w:rPr>
                <w:b w:val="0"/>
                <w:sz w:val="18"/>
                <w:szCs w:val="24"/>
              </w:rPr>
              <w:t>Comments</w:t>
            </w:r>
          </w:p>
        </w:tc>
        <w:tc>
          <w:tcPr>
            <w:tcW w:w="857" w:type="dxa"/>
            <w:tcBorders>
              <w:top w:val="single" w:sz="4" w:space="0" w:color="auto"/>
              <w:left w:val="single" w:sz="4" w:space="0" w:color="auto"/>
              <w:bottom w:val="single" w:sz="4" w:space="0" w:color="auto"/>
              <w:right w:val="single" w:sz="4" w:space="0" w:color="auto"/>
            </w:tcBorders>
          </w:tcPr>
          <w:p w:rsidR="00EA41B6" w:rsidRPr="00EA41B6" w:rsidRDefault="00EA41B6" w:rsidP="00EA41B6">
            <w:pPr>
              <w:pStyle w:val="Title"/>
              <w:jc w:val="left"/>
              <w:rPr>
                <w:b w:val="0"/>
                <w:sz w:val="18"/>
                <w:szCs w:val="24"/>
              </w:rPr>
            </w:pPr>
            <w:r>
              <w:rPr>
                <w:b w:val="0"/>
                <w:sz w:val="18"/>
                <w:szCs w:val="24"/>
              </w:rPr>
              <w:t>Status (Open/Closed)</w:t>
            </w:r>
          </w:p>
        </w:tc>
      </w:tr>
      <w:tr w:rsidR="00EA41B6"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EA41B6" w:rsidRDefault="00EA41B6" w:rsidP="00B30BCF">
            <w:pPr>
              <w:pStyle w:val="Title"/>
              <w:jc w:val="left"/>
              <w:rPr>
                <w:rFonts w:ascii="Times New Roman" w:hAnsi="Times New Roman"/>
                <w:b w:val="0"/>
                <w:sz w:val="20"/>
              </w:rPr>
            </w:pPr>
            <w:r>
              <w:rPr>
                <w:rFonts w:ascii="Times New Roman" w:hAnsi="Times New Roman"/>
                <w:b w:val="0"/>
                <w:sz w:val="20"/>
              </w:rPr>
              <w:t>1</w:t>
            </w:r>
          </w:p>
        </w:tc>
        <w:tc>
          <w:tcPr>
            <w:tcW w:w="1289" w:type="dxa"/>
            <w:tcBorders>
              <w:top w:val="single" w:sz="4" w:space="0" w:color="auto"/>
              <w:left w:val="single" w:sz="4" w:space="0" w:color="auto"/>
              <w:bottom w:val="single" w:sz="4" w:space="0" w:color="auto"/>
              <w:right w:val="single" w:sz="4" w:space="0" w:color="auto"/>
            </w:tcBorders>
          </w:tcPr>
          <w:p w:rsidR="00EA41B6" w:rsidRDefault="00885928" w:rsidP="00B30BCF">
            <w:pPr>
              <w:pStyle w:val="Title"/>
              <w:jc w:val="left"/>
              <w:rPr>
                <w:rFonts w:ascii="Times New Roman" w:hAnsi="Times New Roman"/>
                <w:b w:val="0"/>
                <w:sz w:val="20"/>
              </w:rPr>
            </w:pPr>
            <w:r>
              <w:rPr>
                <w:rFonts w:ascii="Times New Roman" w:hAnsi="Times New Roman"/>
                <w:b w:val="0"/>
                <w:sz w:val="20"/>
              </w:rPr>
              <w:t>Qtr. wise charts</w:t>
            </w:r>
          </w:p>
        </w:tc>
        <w:tc>
          <w:tcPr>
            <w:tcW w:w="3600" w:type="dxa"/>
            <w:tcBorders>
              <w:top w:val="single" w:sz="4" w:space="0" w:color="auto"/>
              <w:left w:val="single" w:sz="4" w:space="0" w:color="auto"/>
              <w:bottom w:val="single" w:sz="4" w:space="0" w:color="auto"/>
              <w:right w:val="single" w:sz="4" w:space="0" w:color="auto"/>
            </w:tcBorders>
          </w:tcPr>
          <w:p w:rsidR="00EA41B6" w:rsidRDefault="00885928" w:rsidP="00B30BCF">
            <w:pPr>
              <w:pStyle w:val="Title"/>
              <w:jc w:val="left"/>
              <w:rPr>
                <w:rFonts w:ascii="Times New Roman" w:hAnsi="Times New Roman"/>
                <w:b w:val="0"/>
                <w:sz w:val="20"/>
              </w:rPr>
            </w:pPr>
            <w:r>
              <w:rPr>
                <w:rFonts w:ascii="Times New Roman" w:hAnsi="Times New Roman"/>
                <w:b w:val="0"/>
                <w:sz w:val="20"/>
              </w:rPr>
              <w:t>Should the charter wise charts display in-progress as well? Currently it displays only Completed status apps.</w:t>
            </w:r>
          </w:p>
        </w:tc>
        <w:tc>
          <w:tcPr>
            <w:tcW w:w="1440" w:type="dxa"/>
            <w:tcBorders>
              <w:top w:val="single" w:sz="4" w:space="0" w:color="auto"/>
              <w:left w:val="single" w:sz="4" w:space="0" w:color="auto"/>
              <w:bottom w:val="single" w:sz="4" w:space="0" w:color="auto"/>
              <w:right w:val="single" w:sz="4" w:space="0" w:color="auto"/>
            </w:tcBorders>
          </w:tcPr>
          <w:p w:rsidR="00EA41B6" w:rsidRDefault="00885928" w:rsidP="00B30BCF">
            <w:pPr>
              <w:pStyle w:val="Title"/>
              <w:jc w:val="left"/>
              <w:rPr>
                <w:rFonts w:ascii="Times New Roman" w:hAnsi="Times New Roman"/>
                <w:b w:val="0"/>
                <w:sz w:val="20"/>
              </w:rPr>
            </w:pPr>
            <w:r>
              <w:rPr>
                <w:rFonts w:ascii="Times New Roman" w:hAnsi="Times New Roman"/>
                <w:b w:val="0"/>
                <w:sz w:val="20"/>
              </w:rPr>
              <w:t>Abhishek/Ken</w:t>
            </w:r>
          </w:p>
        </w:tc>
        <w:tc>
          <w:tcPr>
            <w:tcW w:w="2520" w:type="dxa"/>
            <w:tcBorders>
              <w:top w:val="single" w:sz="4" w:space="0" w:color="auto"/>
              <w:left w:val="single" w:sz="4" w:space="0" w:color="auto"/>
              <w:bottom w:val="single" w:sz="4" w:space="0" w:color="auto"/>
              <w:right w:val="single" w:sz="4" w:space="0" w:color="auto"/>
            </w:tcBorders>
          </w:tcPr>
          <w:p w:rsidR="00EA41B6" w:rsidRDefault="00C316D2" w:rsidP="00B30BCF">
            <w:pPr>
              <w:pStyle w:val="Title"/>
              <w:jc w:val="left"/>
              <w:rPr>
                <w:rFonts w:ascii="Times New Roman" w:hAnsi="Times New Roman"/>
                <w:b w:val="0"/>
                <w:sz w:val="20"/>
              </w:rPr>
            </w:pPr>
            <w:ins w:id="258" w:author="Singh, Abhishek" w:date="2023-09-28T21:12:00Z">
              <w:r>
                <w:rPr>
                  <w:rFonts w:ascii="Times New Roman" w:hAnsi="Times New Roman"/>
                  <w:b w:val="0"/>
                  <w:sz w:val="20"/>
                </w:rPr>
                <w:t>Yes, we need to add in-progress also.</w:t>
              </w:r>
            </w:ins>
          </w:p>
        </w:tc>
        <w:tc>
          <w:tcPr>
            <w:tcW w:w="857" w:type="dxa"/>
            <w:tcBorders>
              <w:top w:val="single" w:sz="4" w:space="0" w:color="auto"/>
              <w:left w:val="single" w:sz="4" w:space="0" w:color="auto"/>
              <w:bottom w:val="single" w:sz="4" w:space="0" w:color="auto"/>
              <w:right w:val="single" w:sz="4" w:space="0" w:color="auto"/>
            </w:tcBorders>
          </w:tcPr>
          <w:p w:rsidR="00EA41B6" w:rsidRDefault="00EA41B6" w:rsidP="00B30BCF">
            <w:pPr>
              <w:pStyle w:val="Title"/>
              <w:jc w:val="left"/>
              <w:rPr>
                <w:rFonts w:ascii="Times New Roman" w:hAnsi="Times New Roman"/>
                <w:b w:val="0"/>
                <w:sz w:val="20"/>
              </w:rPr>
            </w:pPr>
          </w:p>
        </w:tc>
      </w:tr>
      <w:tr w:rsidR="00EA41B6"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EA41B6" w:rsidRDefault="00EA41B6" w:rsidP="00B30BCF">
            <w:pPr>
              <w:pStyle w:val="Title"/>
              <w:jc w:val="left"/>
              <w:rPr>
                <w:rFonts w:ascii="Times New Roman" w:hAnsi="Times New Roman"/>
                <w:b w:val="0"/>
                <w:sz w:val="20"/>
              </w:rPr>
            </w:pPr>
            <w:r>
              <w:rPr>
                <w:rFonts w:ascii="Times New Roman" w:hAnsi="Times New Roman"/>
                <w:b w:val="0"/>
                <w:sz w:val="20"/>
              </w:rPr>
              <w:t>2</w:t>
            </w:r>
          </w:p>
        </w:tc>
        <w:tc>
          <w:tcPr>
            <w:tcW w:w="1289" w:type="dxa"/>
            <w:tcBorders>
              <w:top w:val="single" w:sz="4" w:space="0" w:color="auto"/>
              <w:left w:val="single" w:sz="4" w:space="0" w:color="auto"/>
              <w:bottom w:val="single" w:sz="4" w:space="0" w:color="auto"/>
              <w:right w:val="single" w:sz="4" w:space="0" w:color="auto"/>
            </w:tcBorders>
          </w:tcPr>
          <w:p w:rsidR="00EA41B6" w:rsidRDefault="00C04F5D" w:rsidP="00B30BCF">
            <w:pPr>
              <w:pStyle w:val="Title"/>
              <w:jc w:val="left"/>
              <w:rPr>
                <w:rFonts w:ascii="Times New Roman" w:hAnsi="Times New Roman"/>
                <w:b w:val="0"/>
                <w:sz w:val="20"/>
              </w:rPr>
            </w:pPr>
            <w:r>
              <w:rPr>
                <w:rFonts w:ascii="Times New Roman" w:hAnsi="Times New Roman"/>
                <w:b w:val="0"/>
                <w:sz w:val="20"/>
              </w:rPr>
              <w:t>Average Maturity</w:t>
            </w:r>
          </w:p>
        </w:tc>
        <w:tc>
          <w:tcPr>
            <w:tcW w:w="3600" w:type="dxa"/>
            <w:tcBorders>
              <w:top w:val="single" w:sz="4" w:space="0" w:color="auto"/>
              <w:left w:val="single" w:sz="4" w:space="0" w:color="auto"/>
              <w:bottom w:val="single" w:sz="4" w:space="0" w:color="auto"/>
              <w:right w:val="single" w:sz="4" w:space="0" w:color="auto"/>
            </w:tcBorders>
          </w:tcPr>
          <w:p w:rsidR="00EA41B6" w:rsidRDefault="00C04F5D" w:rsidP="00B30BCF">
            <w:pPr>
              <w:pStyle w:val="Title"/>
              <w:jc w:val="left"/>
              <w:rPr>
                <w:rFonts w:ascii="Times New Roman" w:hAnsi="Times New Roman"/>
                <w:b w:val="0"/>
                <w:sz w:val="20"/>
              </w:rPr>
            </w:pPr>
            <w:r>
              <w:rPr>
                <w:rFonts w:ascii="Times New Roman" w:hAnsi="Times New Roman"/>
                <w:b w:val="0"/>
                <w:sz w:val="20"/>
              </w:rPr>
              <w:t>Should the average maturity levels to be displayed for assessments and reassessments separately or a single value taking only the latest assessment for an application?</w:t>
            </w:r>
          </w:p>
        </w:tc>
        <w:tc>
          <w:tcPr>
            <w:tcW w:w="1440" w:type="dxa"/>
            <w:tcBorders>
              <w:top w:val="single" w:sz="4" w:space="0" w:color="auto"/>
              <w:left w:val="single" w:sz="4" w:space="0" w:color="auto"/>
              <w:bottom w:val="single" w:sz="4" w:space="0" w:color="auto"/>
              <w:right w:val="single" w:sz="4" w:space="0" w:color="auto"/>
            </w:tcBorders>
          </w:tcPr>
          <w:p w:rsidR="00EA41B6" w:rsidRDefault="00C04F5D" w:rsidP="00B30BCF">
            <w:pPr>
              <w:pStyle w:val="Title"/>
              <w:jc w:val="left"/>
              <w:rPr>
                <w:rFonts w:ascii="Times New Roman" w:hAnsi="Times New Roman"/>
                <w:b w:val="0"/>
                <w:sz w:val="20"/>
              </w:rPr>
            </w:pPr>
            <w:r>
              <w:rPr>
                <w:rFonts w:ascii="Times New Roman" w:hAnsi="Times New Roman"/>
                <w:b w:val="0"/>
                <w:sz w:val="20"/>
              </w:rPr>
              <w:t>Abhishek/Ken</w:t>
            </w:r>
          </w:p>
        </w:tc>
        <w:tc>
          <w:tcPr>
            <w:tcW w:w="2520" w:type="dxa"/>
            <w:tcBorders>
              <w:top w:val="single" w:sz="4" w:space="0" w:color="auto"/>
              <w:left w:val="single" w:sz="4" w:space="0" w:color="auto"/>
              <w:bottom w:val="single" w:sz="4" w:space="0" w:color="auto"/>
              <w:right w:val="single" w:sz="4" w:space="0" w:color="auto"/>
            </w:tcBorders>
          </w:tcPr>
          <w:p w:rsidR="00DA3501" w:rsidRDefault="00C316D2" w:rsidP="00DA3501">
            <w:pPr>
              <w:rPr>
                <w:ins w:id="259" w:author="Singh, Abhishek" w:date="2023-09-28T21:13:00Z"/>
                <w:kern w:val="28"/>
                <w:sz w:val="20"/>
              </w:rPr>
            </w:pPr>
            <w:ins w:id="260" w:author="Singh, Abhishek" w:date="2023-09-28T21:12:00Z">
              <w:r>
                <w:rPr>
                  <w:kern w:val="28"/>
                  <w:sz w:val="20"/>
                </w:rPr>
                <w:t xml:space="preserve">We need to </w:t>
              </w:r>
              <w:proofErr w:type="gramStart"/>
              <w:r>
                <w:rPr>
                  <w:kern w:val="28"/>
                  <w:sz w:val="20"/>
                </w:rPr>
                <w:t>show</w:t>
              </w:r>
            </w:ins>
            <w:ins w:id="261" w:author="Singh, Abhishek" w:date="2023-09-28T21:13:00Z">
              <w:r>
                <w:rPr>
                  <w:kern w:val="28"/>
                  <w:sz w:val="20"/>
                </w:rPr>
                <w:t xml:space="preserve"> </w:t>
              </w:r>
              <w:r w:rsidR="00DA3501">
                <w:rPr>
                  <w:kern w:val="28"/>
                  <w:sz w:val="20"/>
                </w:rPr>
                <w:t xml:space="preserve"> DSO</w:t>
              </w:r>
              <w:proofErr w:type="gramEnd"/>
              <w:r w:rsidR="00DA3501">
                <w:rPr>
                  <w:kern w:val="28"/>
                  <w:sz w:val="20"/>
                </w:rPr>
                <w:t xml:space="preserve"> maturity based on-</w:t>
              </w:r>
            </w:ins>
          </w:p>
          <w:p w:rsidR="00DA3501" w:rsidRDefault="00DA3501" w:rsidP="00DA3501">
            <w:pPr>
              <w:pStyle w:val="ListParagraph"/>
              <w:numPr>
                <w:ilvl w:val="0"/>
                <w:numId w:val="17"/>
              </w:numPr>
              <w:rPr>
                <w:ins w:id="262" w:author="Singh, Abhishek" w:date="2023-09-28T21:13:00Z"/>
                <w:kern w:val="28"/>
                <w:sz w:val="20"/>
              </w:rPr>
            </w:pPr>
            <w:ins w:id="263" w:author="Singh, Abhishek" w:date="2023-09-28T21:13:00Z">
              <w:r>
                <w:rPr>
                  <w:kern w:val="28"/>
                  <w:sz w:val="20"/>
                </w:rPr>
                <w:t>Filters applies</w:t>
              </w:r>
            </w:ins>
          </w:p>
          <w:p w:rsidR="00C316D2" w:rsidRPr="00DA3501" w:rsidRDefault="00DA3501">
            <w:pPr>
              <w:pStyle w:val="ListParagraph"/>
              <w:numPr>
                <w:ilvl w:val="0"/>
                <w:numId w:val="17"/>
              </w:numPr>
              <w:rPr>
                <w:kern w:val="28"/>
                <w:sz w:val="20"/>
                <w:rPrChange w:id="264" w:author="Singh, Abhishek" w:date="2023-09-28T21:13:00Z">
                  <w:rPr/>
                </w:rPrChange>
              </w:rPr>
              <w:pPrChange w:id="265" w:author="Singh, Abhishek" w:date="2023-09-28T21:13:00Z">
                <w:pPr/>
              </w:pPrChange>
            </w:pPr>
            <w:ins w:id="266" w:author="Singh, Abhishek" w:date="2023-09-28T21:14:00Z">
              <w:r>
                <w:rPr>
                  <w:kern w:val="28"/>
                  <w:sz w:val="20"/>
                </w:rPr>
                <w:t xml:space="preserve">Take latest maturity for application </w:t>
              </w:r>
            </w:ins>
            <w:ins w:id="267" w:author="Singh, Abhishek" w:date="2023-09-28T21:12:00Z">
              <w:r w:rsidR="00C316D2" w:rsidRPr="00DA3501">
                <w:rPr>
                  <w:kern w:val="28"/>
                  <w:sz w:val="20"/>
                  <w:rPrChange w:id="268" w:author="Singh, Abhishek" w:date="2023-09-28T21:13:00Z">
                    <w:rPr/>
                  </w:rPrChange>
                </w:rPr>
                <w:t xml:space="preserve"> </w:t>
              </w:r>
            </w:ins>
          </w:p>
        </w:tc>
        <w:tc>
          <w:tcPr>
            <w:tcW w:w="857" w:type="dxa"/>
            <w:tcBorders>
              <w:top w:val="single" w:sz="4" w:space="0" w:color="auto"/>
              <w:left w:val="single" w:sz="4" w:space="0" w:color="auto"/>
              <w:bottom w:val="single" w:sz="4" w:space="0" w:color="auto"/>
              <w:right w:val="single" w:sz="4" w:space="0" w:color="auto"/>
            </w:tcBorders>
          </w:tcPr>
          <w:p w:rsidR="00EA41B6" w:rsidRDefault="00EA41B6" w:rsidP="00B30BCF">
            <w:pPr>
              <w:rPr>
                <w:kern w:val="28"/>
                <w:sz w:val="20"/>
              </w:rPr>
            </w:pPr>
          </w:p>
        </w:tc>
      </w:tr>
      <w:tr w:rsidR="00BE6D14" w:rsidTr="00885928">
        <w:trPr>
          <w:trHeight w:val="450"/>
        </w:trPr>
        <w:tc>
          <w:tcPr>
            <w:tcW w:w="398" w:type="dxa"/>
            <w:tcBorders>
              <w:top w:val="single" w:sz="4" w:space="0" w:color="auto"/>
              <w:left w:val="single" w:sz="4" w:space="0" w:color="auto"/>
              <w:bottom w:val="single" w:sz="4" w:space="0" w:color="auto"/>
              <w:right w:val="single" w:sz="4" w:space="0" w:color="auto"/>
            </w:tcBorders>
            <w:hideMark/>
          </w:tcPr>
          <w:p w:rsidR="00BE6D14" w:rsidRDefault="00BE6D14" w:rsidP="00BE6D14">
            <w:pPr>
              <w:pStyle w:val="Title"/>
              <w:jc w:val="left"/>
              <w:rPr>
                <w:rFonts w:ascii="Times New Roman" w:hAnsi="Times New Roman"/>
                <w:b w:val="0"/>
                <w:sz w:val="20"/>
              </w:rPr>
            </w:pPr>
            <w:r>
              <w:rPr>
                <w:rFonts w:ascii="Times New Roman" w:hAnsi="Times New Roman"/>
                <w:b w:val="0"/>
                <w:sz w:val="20"/>
              </w:rPr>
              <w:t>3</w:t>
            </w:r>
          </w:p>
        </w:tc>
        <w:tc>
          <w:tcPr>
            <w:tcW w:w="1289"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r>
              <w:rPr>
                <w:rFonts w:ascii="Times New Roman" w:hAnsi="Times New Roman"/>
                <w:b w:val="0"/>
                <w:sz w:val="20"/>
              </w:rPr>
              <w:t>DSO STATUS</w:t>
            </w:r>
          </w:p>
        </w:tc>
        <w:tc>
          <w:tcPr>
            <w:tcW w:w="360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r>
              <w:rPr>
                <w:rFonts w:ascii="Times New Roman" w:hAnsi="Times New Roman"/>
                <w:b w:val="0"/>
                <w:sz w:val="20"/>
              </w:rPr>
              <w:t>I think the Not Started apps count display is not required. Please confirm?</w:t>
            </w:r>
          </w:p>
        </w:tc>
        <w:tc>
          <w:tcPr>
            <w:tcW w:w="144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r>
              <w:rPr>
                <w:rFonts w:ascii="Times New Roman" w:hAnsi="Times New Roman"/>
                <w:b w:val="0"/>
                <w:sz w:val="20"/>
              </w:rPr>
              <w:t>Abhishek/Ken</w:t>
            </w:r>
          </w:p>
        </w:tc>
        <w:tc>
          <w:tcPr>
            <w:tcW w:w="2520" w:type="dxa"/>
            <w:tcBorders>
              <w:top w:val="single" w:sz="4" w:space="0" w:color="auto"/>
              <w:left w:val="single" w:sz="4" w:space="0" w:color="auto"/>
              <w:bottom w:val="single" w:sz="4" w:space="0" w:color="auto"/>
              <w:right w:val="single" w:sz="4" w:space="0" w:color="auto"/>
            </w:tcBorders>
          </w:tcPr>
          <w:p w:rsidR="00BE6D14" w:rsidRDefault="00DA3501" w:rsidP="00BE6D14">
            <w:ins w:id="269" w:author="Singh, Abhishek" w:date="2023-09-28T21:14:00Z">
              <w:r>
                <w:t>It was to show what D</w:t>
              </w:r>
            </w:ins>
            <w:ins w:id="270" w:author="Singh, Abhishek" w:date="2023-09-28T21:15:00Z">
              <w:r>
                <w:t xml:space="preserve">evSecOps assessment in scope for the selected year but not started. We can remove </w:t>
              </w:r>
              <w:proofErr w:type="gramStart"/>
              <w:r>
                <w:t>it ,</w:t>
              </w:r>
              <w:proofErr w:type="gramEnd"/>
              <w:r>
                <w:t xml:space="preserve"> if we are not showing it correctly. </w:t>
              </w:r>
            </w:ins>
          </w:p>
        </w:tc>
        <w:tc>
          <w:tcPr>
            <w:tcW w:w="857" w:type="dxa"/>
            <w:tcBorders>
              <w:top w:val="single" w:sz="4" w:space="0" w:color="auto"/>
              <w:left w:val="single" w:sz="4" w:space="0" w:color="auto"/>
              <w:bottom w:val="single" w:sz="4" w:space="0" w:color="auto"/>
              <w:right w:val="single" w:sz="4" w:space="0" w:color="auto"/>
            </w:tcBorders>
          </w:tcPr>
          <w:p w:rsidR="00BE6D14" w:rsidRDefault="00BE6D14" w:rsidP="00BE6D14"/>
        </w:tc>
      </w:tr>
      <w:tr w:rsidR="00BE6D14" w:rsidTr="00885928">
        <w:trPr>
          <w:trHeight w:val="441"/>
        </w:trPr>
        <w:tc>
          <w:tcPr>
            <w:tcW w:w="398" w:type="dxa"/>
            <w:tcBorders>
              <w:top w:val="single" w:sz="4" w:space="0" w:color="auto"/>
              <w:left w:val="single" w:sz="4" w:space="0" w:color="auto"/>
              <w:bottom w:val="single" w:sz="4" w:space="0" w:color="auto"/>
              <w:right w:val="single" w:sz="4" w:space="0" w:color="auto"/>
            </w:tcBorders>
            <w:hideMark/>
          </w:tcPr>
          <w:p w:rsidR="00BE6D14" w:rsidRDefault="00BE6D14" w:rsidP="00BE6D14">
            <w:pPr>
              <w:pStyle w:val="Title"/>
              <w:jc w:val="left"/>
              <w:rPr>
                <w:rFonts w:ascii="Times New Roman" w:hAnsi="Times New Roman"/>
                <w:b w:val="0"/>
                <w:sz w:val="20"/>
              </w:rPr>
            </w:pPr>
            <w:r>
              <w:rPr>
                <w:rFonts w:ascii="Times New Roman" w:hAnsi="Times New Roman"/>
                <w:b w:val="0"/>
                <w:sz w:val="20"/>
              </w:rPr>
              <w:t>4</w:t>
            </w:r>
          </w:p>
        </w:tc>
        <w:tc>
          <w:tcPr>
            <w:tcW w:w="1289"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Default="00BE6D14" w:rsidP="00BE6D14"/>
        </w:tc>
        <w:tc>
          <w:tcPr>
            <w:tcW w:w="857" w:type="dxa"/>
            <w:tcBorders>
              <w:top w:val="single" w:sz="4" w:space="0" w:color="auto"/>
              <w:left w:val="single" w:sz="4" w:space="0" w:color="auto"/>
              <w:bottom w:val="single" w:sz="4" w:space="0" w:color="auto"/>
              <w:right w:val="single" w:sz="4" w:space="0" w:color="auto"/>
            </w:tcBorders>
          </w:tcPr>
          <w:p w:rsidR="00BE6D14" w:rsidRDefault="00BE6D14" w:rsidP="00BE6D14"/>
        </w:tc>
      </w:tr>
      <w:tr w:rsidR="00BE6D14"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BE6D14" w:rsidRDefault="00BE6D14" w:rsidP="00BE6D14">
            <w:pPr>
              <w:pStyle w:val="Title"/>
              <w:jc w:val="left"/>
              <w:rPr>
                <w:rFonts w:ascii="Times New Roman" w:hAnsi="Times New Roman"/>
                <w:b w:val="0"/>
                <w:sz w:val="20"/>
              </w:rPr>
            </w:pPr>
            <w:r>
              <w:rPr>
                <w:rFonts w:ascii="Times New Roman" w:hAnsi="Times New Roman"/>
                <w:b w:val="0"/>
                <w:sz w:val="20"/>
              </w:rPr>
              <w:t>5</w:t>
            </w:r>
          </w:p>
        </w:tc>
        <w:tc>
          <w:tcPr>
            <w:tcW w:w="1289"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Default="00BE6D14" w:rsidP="00BE6D14">
            <w:pPr>
              <w:rPr>
                <w:b/>
                <w:sz w:val="20"/>
              </w:rPr>
            </w:pPr>
          </w:p>
        </w:tc>
        <w:tc>
          <w:tcPr>
            <w:tcW w:w="857" w:type="dxa"/>
            <w:tcBorders>
              <w:top w:val="single" w:sz="4" w:space="0" w:color="auto"/>
              <w:left w:val="single" w:sz="4" w:space="0" w:color="auto"/>
              <w:bottom w:val="single" w:sz="4" w:space="0" w:color="auto"/>
              <w:right w:val="single" w:sz="4" w:space="0" w:color="auto"/>
            </w:tcBorders>
          </w:tcPr>
          <w:p w:rsidR="00BE6D14" w:rsidRDefault="00BE6D14" w:rsidP="00BE6D14">
            <w:pPr>
              <w:rPr>
                <w:b/>
                <w:sz w:val="20"/>
              </w:rPr>
            </w:pPr>
          </w:p>
        </w:tc>
      </w:tr>
      <w:tr w:rsidR="00BE6D14"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BE6D14" w:rsidRDefault="00BE6D14" w:rsidP="00BE6D14">
            <w:pPr>
              <w:pStyle w:val="Title"/>
              <w:jc w:val="left"/>
              <w:rPr>
                <w:rFonts w:ascii="Times New Roman" w:hAnsi="Times New Roman"/>
                <w:b w:val="0"/>
                <w:sz w:val="20"/>
              </w:rPr>
            </w:pPr>
            <w:r>
              <w:rPr>
                <w:rFonts w:ascii="Times New Roman" w:hAnsi="Times New Roman"/>
                <w:b w:val="0"/>
                <w:sz w:val="20"/>
              </w:rPr>
              <w:t>6</w:t>
            </w:r>
          </w:p>
        </w:tc>
        <w:tc>
          <w:tcPr>
            <w:tcW w:w="1289"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c>
          <w:tcPr>
            <w:tcW w:w="857" w:type="dxa"/>
            <w:tcBorders>
              <w:top w:val="single" w:sz="4" w:space="0" w:color="auto"/>
              <w:left w:val="single" w:sz="4" w:space="0" w:color="auto"/>
              <w:bottom w:val="single" w:sz="4" w:space="0" w:color="auto"/>
              <w:right w:val="single" w:sz="4" w:space="0" w:color="auto"/>
            </w:tcBorders>
          </w:tcPr>
          <w:p w:rsidR="00BE6D14" w:rsidRDefault="00BE6D14" w:rsidP="00BE6D14">
            <w:pPr>
              <w:pStyle w:val="Title"/>
              <w:jc w:val="left"/>
              <w:rPr>
                <w:rFonts w:ascii="Times New Roman" w:hAnsi="Times New Roman"/>
                <w:b w:val="0"/>
                <w:sz w:val="20"/>
              </w:rPr>
            </w:pPr>
          </w:p>
        </w:tc>
      </w:tr>
      <w:tr w:rsidR="00BE6D14" w:rsidRPr="00145784"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BE6D14" w:rsidRPr="0030333D" w:rsidRDefault="00BE6D14" w:rsidP="00BE6D14">
            <w:pPr>
              <w:pStyle w:val="Title"/>
              <w:jc w:val="left"/>
              <w:rPr>
                <w:rFonts w:ascii="Times New Roman" w:hAnsi="Times New Roman"/>
                <w:b w:val="0"/>
                <w:sz w:val="20"/>
              </w:rPr>
            </w:pPr>
            <w:r w:rsidRPr="0030333D">
              <w:rPr>
                <w:rFonts w:ascii="Times New Roman" w:hAnsi="Times New Roman"/>
                <w:b w:val="0"/>
                <w:sz w:val="20"/>
              </w:rPr>
              <w:t>7</w:t>
            </w:r>
          </w:p>
        </w:tc>
        <w:tc>
          <w:tcPr>
            <w:tcW w:w="1289" w:type="dxa"/>
            <w:tcBorders>
              <w:top w:val="single" w:sz="4" w:space="0" w:color="auto"/>
              <w:left w:val="single" w:sz="4" w:space="0" w:color="auto"/>
              <w:bottom w:val="single" w:sz="4" w:space="0" w:color="auto"/>
              <w:right w:val="single" w:sz="4" w:space="0" w:color="auto"/>
            </w:tcBorders>
          </w:tcPr>
          <w:p w:rsidR="00BE6D14" w:rsidRPr="0030333D"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Pr="0030333D"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Pr="0030333D"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Pr="0030333D" w:rsidRDefault="00BE6D14" w:rsidP="00BE6D14">
            <w:pPr>
              <w:pStyle w:val="Title"/>
              <w:jc w:val="left"/>
              <w:rPr>
                <w:rFonts w:ascii="Times New Roman" w:hAnsi="Times New Roman"/>
                <w:b w:val="0"/>
                <w:sz w:val="20"/>
              </w:rPr>
            </w:pPr>
          </w:p>
        </w:tc>
        <w:tc>
          <w:tcPr>
            <w:tcW w:w="857" w:type="dxa"/>
            <w:tcBorders>
              <w:top w:val="single" w:sz="4" w:space="0" w:color="auto"/>
              <w:left w:val="single" w:sz="4" w:space="0" w:color="auto"/>
              <w:bottom w:val="single" w:sz="4" w:space="0" w:color="auto"/>
              <w:right w:val="single" w:sz="4" w:space="0" w:color="auto"/>
            </w:tcBorders>
          </w:tcPr>
          <w:p w:rsidR="00BE6D14" w:rsidRPr="0030333D" w:rsidRDefault="00BE6D14" w:rsidP="00BE6D14">
            <w:pPr>
              <w:pStyle w:val="Title"/>
              <w:jc w:val="left"/>
              <w:rPr>
                <w:rFonts w:ascii="Times New Roman" w:hAnsi="Times New Roman"/>
                <w:b w:val="0"/>
                <w:sz w:val="20"/>
              </w:rPr>
            </w:pPr>
          </w:p>
        </w:tc>
      </w:tr>
      <w:tr w:rsidR="00BE6D14" w:rsidRPr="00145784" w:rsidTr="00885928">
        <w:trPr>
          <w:trHeight w:val="406"/>
        </w:trPr>
        <w:tc>
          <w:tcPr>
            <w:tcW w:w="398" w:type="dxa"/>
            <w:tcBorders>
              <w:top w:val="single" w:sz="4" w:space="0" w:color="auto"/>
              <w:left w:val="single" w:sz="4" w:space="0" w:color="auto"/>
              <w:bottom w:val="single" w:sz="4" w:space="0" w:color="auto"/>
              <w:right w:val="single" w:sz="4" w:space="0" w:color="auto"/>
            </w:tcBorders>
            <w:hideMark/>
          </w:tcPr>
          <w:p w:rsidR="00BE6D14" w:rsidRPr="00C80D35" w:rsidRDefault="00BE6D14" w:rsidP="00BE6D14">
            <w:pPr>
              <w:pStyle w:val="Title"/>
              <w:jc w:val="left"/>
              <w:rPr>
                <w:rFonts w:ascii="Times New Roman" w:hAnsi="Times New Roman"/>
                <w:b w:val="0"/>
                <w:sz w:val="20"/>
              </w:rPr>
            </w:pPr>
            <w:r w:rsidRPr="00C80D35">
              <w:rPr>
                <w:rFonts w:ascii="Times New Roman" w:hAnsi="Times New Roman"/>
                <w:b w:val="0"/>
                <w:sz w:val="20"/>
              </w:rPr>
              <w:t>8</w:t>
            </w:r>
          </w:p>
        </w:tc>
        <w:tc>
          <w:tcPr>
            <w:tcW w:w="1289"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857"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r>
      <w:tr w:rsidR="00BE6D14" w:rsidRPr="00145784" w:rsidTr="00885928">
        <w:trPr>
          <w:trHeight w:val="406"/>
        </w:trPr>
        <w:tc>
          <w:tcPr>
            <w:tcW w:w="398"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r>
              <w:rPr>
                <w:rFonts w:ascii="Times New Roman" w:hAnsi="Times New Roman"/>
                <w:b w:val="0"/>
                <w:sz w:val="20"/>
              </w:rPr>
              <w:t>9</w:t>
            </w:r>
          </w:p>
        </w:tc>
        <w:tc>
          <w:tcPr>
            <w:tcW w:w="1289"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360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144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2520"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c>
          <w:tcPr>
            <w:tcW w:w="857" w:type="dxa"/>
            <w:tcBorders>
              <w:top w:val="single" w:sz="4" w:space="0" w:color="auto"/>
              <w:left w:val="single" w:sz="4" w:space="0" w:color="auto"/>
              <w:bottom w:val="single" w:sz="4" w:space="0" w:color="auto"/>
              <w:right w:val="single" w:sz="4" w:space="0" w:color="auto"/>
            </w:tcBorders>
          </w:tcPr>
          <w:p w:rsidR="00BE6D14" w:rsidRPr="00C80D35" w:rsidRDefault="00BE6D14" w:rsidP="00BE6D14">
            <w:pPr>
              <w:pStyle w:val="Title"/>
              <w:jc w:val="left"/>
              <w:rPr>
                <w:rFonts w:ascii="Times New Roman" w:hAnsi="Times New Roman"/>
                <w:b w:val="0"/>
                <w:sz w:val="20"/>
              </w:rPr>
            </w:pPr>
          </w:p>
        </w:tc>
      </w:tr>
    </w:tbl>
    <w:p w:rsidR="00EA41B6" w:rsidRDefault="00EA41B6" w:rsidP="00ED079D"/>
    <w:sectPr w:rsidR="00EA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AEB282"/>
    <w:lvl w:ilvl="0">
      <w:start w:val="1"/>
      <w:numFmt w:val="decimal"/>
      <w:pStyle w:val="Heading1"/>
      <w:lvlText w:val="%1."/>
      <w:legacy w:legacy="1" w:legacySpace="144" w:legacyIndent="0"/>
      <w:lvlJc w:val="left"/>
      <w:rPr>
        <w:sz w:val="26"/>
        <w:szCs w:val="26"/>
      </w:rPr>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8065EC"/>
    <w:multiLevelType w:val="hybridMultilevel"/>
    <w:tmpl w:val="CEB24154"/>
    <w:lvl w:ilvl="0" w:tplc="56B6F1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713435"/>
    <w:multiLevelType w:val="hybridMultilevel"/>
    <w:tmpl w:val="F2566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07087"/>
    <w:multiLevelType w:val="hybridMultilevel"/>
    <w:tmpl w:val="EB26A276"/>
    <w:lvl w:ilvl="0" w:tplc="8B42E1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D026D97"/>
    <w:multiLevelType w:val="hybridMultilevel"/>
    <w:tmpl w:val="D268733E"/>
    <w:lvl w:ilvl="0" w:tplc="DC4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635B6"/>
    <w:multiLevelType w:val="hybridMultilevel"/>
    <w:tmpl w:val="82BCE634"/>
    <w:lvl w:ilvl="0" w:tplc="FB929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1"/>
  </w:num>
  <w:num w:numId="8">
    <w:abstractNumId w:val="0"/>
  </w:num>
  <w:num w:numId="9">
    <w:abstractNumId w:val="3"/>
  </w:num>
  <w:num w:numId="10">
    <w:abstractNumId w:val="0"/>
  </w:num>
  <w:num w:numId="11">
    <w:abstractNumId w:val="0"/>
  </w:num>
  <w:num w:numId="12">
    <w:abstractNumId w:val="0"/>
  </w:num>
  <w:num w:numId="13">
    <w:abstractNumId w:val="0"/>
  </w:num>
  <w:num w:numId="14">
    <w:abstractNumId w:val="0"/>
  </w:num>
  <w:num w:numId="15">
    <w:abstractNumId w:val="2"/>
  </w:num>
  <w:num w:numId="16">
    <w:abstractNumId w:val="4"/>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panakkal, Pramithi R">
    <w15:presenceInfo w15:providerId="AD" w15:userId="S-1-5-21-1060284298-1532298954-839522115-48880"/>
  </w15:person>
  <w15:person w15:author="Singh, Abhishek">
    <w15:presenceInfo w15:providerId="AD" w15:userId="S-1-5-21-1060284298-1532298954-839522115-47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9D"/>
    <w:rsid w:val="00001368"/>
    <w:rsid w:val="000032B3"/>
    <w:rsid w:val="000235F9"/>
    <w:rsid w:val="00031771"/>
    <w:rsid w:val="00051B80"/>
    <w:rsid w:val="000969F1"/>
    <w:rsid w:val="000B7FEA"/>
    <w:rsid w:val="000E0CC5"/>
    <w:rsid w:val="000E76A7"/>
    <w:rsid w:val="000F2D0F"/>
    <w:rsid w:val="001175D1"/>
    <w:rsid w:val="00176F35"/>
    <w:rsid w:val="00192FE0"/>
    <w:rsid w:val="00226FF8"/>
    <w:rsid w:val="00236EC5"/>
    <w:rsid w:val="0028107E"/>
    <w:rsid w:val="002A33F1"/>
    <w:rsid w:val="002B23D6"/>
    <w:rsid w:val="002B2537"/>
    <w:rsid w:val="002E0CC6"/>
    <w:rsid w:val="002E3276"/>
    <w:rsid w:val="00306CEC"/>
    <w:rsid w:val="0032667C"/>
    <w:rsid w:val="00337933"/>
    <w:rsid w:val="00337F12"/>
    <w:rsid w:val="003400DC"/>
    <w:rsid w:val="00343915"/>
    <w:rsid w:val="00371B06"/>
    <w:rsid w:val="00374A13"/>
    <w:rsid w:val="003F7D1F"/>
    <w:rsid w:val="0040378D"/>
    <w:rsid w:val="00437975"/>
    <w:rsid w:val="00444399"/>
    <w:rsid w:val="00455CCB"/>
    <w:rsid w:val="00477DB3"/>
    <w:rsid w:val="004929C4"/>
    <w:rsid w:val="004B7BEF"/>
    <w:rsid w:val="004D71C7"/>
    <w:rsid w:val="00505339"/>
    <w:rsid w:val="00517D4F"/>
    <w:rsid w:val="0054098B"/>
    <w:rsid w:val="005619A1"/>
    <w:rsid w:val="00585111"/>
    <w:rsid w:val="005C0054"/>
    <w:rsid w:val="005F399E"/>
    <w:rsid w:val="00636793"/>
    <w:rsid w:val="006678A0"/>
    <w:rsid w:val="00686661"/>
    <w:rsid w:val="006B0B1D"/>
    <w:rsid w:val="006C2D5E"/>
    <w:rsid w:val="006F01FB"/>
    <w:rsid w:val="00707C20"/>
    <w:rsid w:val="00732473"/>
    <w:rsid w:val="00773D55"/>
    <w:rsid w:val="007D7DB4"/>
    <w:rsid w:val="007E1408"/>
    <w:rsid w:val="007E34EC"/>
    <w:rsid w:val="007E78BC"/>
    <w:rsid w:val="0080602D"/>
    <w:rsid w:val="00851A0F"/>
    <w:rsid w:val="00885928"/>
    <w:rsid w:val="00984A4B"/>
    <w:rsid w:val="009908B5"/>
    <w:rsid w:val="00992B91"/>
    <w:rsid w:val="00994EC0"/>
    <w:rsid w:val="00995E1F"/>
    <w:rsid w:val="009E0AA7"/>
    <w:rsid w:val="009F71C0"/>
    <w:rsid w:val="009F7C25"/>
    <w:rsid w:val="00A46A85"/>
    <w:rsid w:val="00A73199"/>
    <w:rsid w:val="00A844F3"/>
    <w:rsid w:val="00A8513A"/>
    <w:rsid w:val="00AA7A62"/>
    <w:rsid w:val="00B1103A"/>
    <w:rsid w:val="00B30BCF"/>
    <w:rsid w:val="00B53246"/>
    <w:rsid w:val="00B84E71"/>
    <w:rsid w:val="00BC3E0F"/>
    <w:rsid w:val="00BD7DB1"/>
    <w:rsid w:val="00BE6D14"/>
    <w:rsid w:val="00C04F5D"/>
    <w:rsid w:val="00C169FF"/>
    <w:rsid w:val="00C176BE"/>
    <w:rsid w:val="00C316D2"/>
    <w:rsid w:val="00C46C05"/>
    <w:rsid w:val="00CF164A"/>
    <w:rsid w:val="00D05D26"/>
    <w:rsid w:val="00D504BD"/>
    <w:rsid w:val="00D61588"/>
    <w:rsid w:val="00D72511"/>
    <w:rsid w:val="00D92449"/>
    <w:rsid w:val="00DA3501"/>
    <w:rsid w:val="00DC7C95"/>
    <w:rsid w:val="00DF5FC4"/>
    <w:rsid w:val="00E31202"/>
    <w:rsid w:val="00E3280A"/>
    <w:rsid w:val="00E535F9"/>
    <w:rsid w:val="00E53800"/>
    <w:rsid w:val="00E5574F"/>
    <w:rsid w:val="00EA41B6"/>
    <w:rsid w:val="00EA4FFA"/>
    <w:rsid w:val="00ED079D"/>
    <w:rsid w:val="00EF4296"/>
    <w:rsid w:val="00F56542"/>
    <w:rsid w:val="00F71D67"/>
    <w:rsid w:val="00F923CD"/>
    <w:rsid w:val="00FA24AF"/>
    <w:rsid w:val="00FB4BC7"/>
    <w:rsid w:val="00FF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D8094-F723-4836-9C83-8DF46EDB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79D"/>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BodyText"/>
    <w:link w:val="Heading1Char"/>
    <w:qFormat/>
    <w:rsid w:val="00ED079D"/>
    <w:pPr>
      <w:keepNext/>
      <w:numPr>
        <w:numId w:val="1"/>
      </w:numPr>
      <w:spacing w:before="240" w:after="60"/>
      <w:outlineLvl w:val="0"/>
    </w:pPr>
    <w:rPr>
      <w:rFonts w:ascii="Arial" w:hAnsi="Arial"/>
      <w:b/>
      <w:caps/>
      <w:kern w:val="28"/>
      <w:sz w:val="32"/>
    </w:rPr>
  </w:style>
  <w:style w:type="paragraph" w:styleId="Heading2">
    <w:name w:val="heading 2"/>
    <w:basedOn w:val="Normal"/>
    <w:next w:val="BodyText"/>
    <w:link w:val="Heading2Char"/>
    <w:qFormat/>
    <w:rsid w:val="00ED079D"/>
    <w:pPr>
      <w:keepNext/>
      <w:numPr>
        <w:ilvl w:val="1"/>
        <w:numId w:val="1"/>
      </w:numPr>
      <w:spacing w:before="240" w:after="60"/>
      <w:outlineLvl w:val="1"/>
    </w:pPr>
    <w:rPr>
      <w:rFonts w:ascii="Arial" w:hAnsi="Arial"/>
      <w:b/>
      <w:smallCaps/>
      <w:sz w:val="30"/>
    </w:rPr>
  </w:style>
  <w:style w:type="paragraph" w:styleId="Heading3">
    <w:name w:val="heading 3"/>
    <w:basedOn w:val="Normal"/>
    <w:next w:val="BodyText"/>
    <w:link w:val="Heading3Char"/>
    <w:rsid w:val="00ED079D"/>
    <w:pPr>
      <w:keepNext/>
      <w:numPr>
        <w:ilvl w:val="2"/>
        <w:numId w:val="1"/>
      </w:numPr>
      <w:spacing w:before="240" w:after="60"/>
      <w:outlineLvl w:val="2"/>
    </w:pPr>
    <w:rPr>
      <w:rFonts w:ascii="Arial" w:hAnsi="Arial"/>
      <w:b/>
      <w:sz w:val="28"/>
    </w:rPr>
  </w:style>
  <w:style w:type="paragraph" w:styleId="Heading4">
    <w:name w:val="heading 4"/>
    <w:basedOn w:val="Normal"/>
    <w:next w:val="BodyText"/>
    <w:link w:val="Heading4Char"/>
    <w:qFormat/>
    <w:rsid w:val="00ED079D"/>
    <w:pPr>
      <w:keepNext/>
      <w:numPr>
        <w:ilvl w:val="3"/>
        <w:numId w:val="1"/>
      </w:numPr>
      <w:spacing w:before="240" w:after="60"/>
      <w:ind w:left="720" w:hanging="720"/>
      <w:outlineLvl w:val="3"/>
    </w:pPr>
    <w:rPr>
      <w:rFonts w:ascii="Arial" w:hAnsi="Arial"/>
      <w:b/>
      <w:sz w:val="26"/>
    </w:rPr>
  </w:style>
  <w:style w:type="paragraph" w:styleId="Heading5">
    <w:name w:val="heading 5"/>
    <w:basedOn w:val="Normal"/>
    <w:next w:val="BodyText"/>
    <w:link w:val="Heading5Char"/>
    <w:qFormat/>
    <w:rsid w:val="00ED079D"/>
    <w:pPr>
      <w:keepNext/>
      <w:numPr>
        <w:ilvl w:val="4"/>
        <w:numId w:val="1"/>
      </w:numPr>
      <w:spacing w:before="240" w:after="60"/>
      <w:outlineLvl w:val="4"/>
    </w:pPr>
    <w:rPr>
      <w:rFonts w:ascii="Arial" w:hAnsi="Arial"/>
      <w:b/>
    </w:rPr>
  </w:style>
  <w:style w:type="paragraph" w:styleId="Heading6">
    <w:name w:val="heading 6"/>
    <w:basedOn w:val="Normal"/>
    <w:next w:val="BodyText"/>
    <w:link w:val="Heading6Char"/>
    <w:qFormat/>
    <w:rsid w:val="00ED079D"/>
    <w:pPr>
      <w:keepNext/>
      <w:numPr>
        <w:ilvl w:val="5"/>
        <w:numId w:val="1"/>
      </w:numPr>
      <w:spacing w:before="240" w:after="60"/>
      <w:ind w:left="1259" w:hanging="1259"/>
      <w:outlineLvl w:val="5"/>
    </w:pPr>
    <w:rPr>
      <w:rFonts w:ascii="Arial" w:hAnsi="Arial"/>
      <w:b/>
    </w:rPr>
  </w:style>
  <w:style w:type="paragraph" w:styleId="Heading7">
    <w:name w:val="heading 7"/>
    <w:basedOn w:val="Normal"/>
    <w:next w:val="BodyText"/>
    <w:link w:val="Heading7Char"/>
    <w:qFormat/>
    <w:rsid w:val="00ED079D"/>
    <w:pPr>
      <w:keepNext/>
      <w:numPr>
        <w:ilvl w:val="6"/>
        <w:numId w:val="1"/>
      </w:numPr>
      <w:spacing w:before="240" w:after="60"/>
      <w:ind w:left="1457" w:hanging="1457"/>
      <w:outlineLvl w:val="6"/>
    </w:pPr>
    <w:rPr>
      <w:rFonts w:ascii="Arial" w:hAnsi="Arial"/>
      <w:b/>
    </w:rPr>
  </w:style>
  <w:style w:type="paragraph" w:styleId="Heading8">
    <w:name w:val="heading 8"/>
    <w:basedOn w:val="Normal"/>
    <w:next w:val="BodyText"/>
    <w:link w:val="Heading8Char"/>
    <w:qFormat/>
    <w:rsid w:val="00ED079D"/>
    <w:pPr>
      <w:keepNext/>
      <w:numPr>
        <w:ilvl w:val="7"/>
        <w:numId w:val="1"/>
      </w:numPr>
      <w:spacing w:before="240" w:after="60"/>
      <w:ind w:left="1639" w:hanging="1639"/>
      <w:outlineLvl w:val="7"/>
    </w:pPr>
    <w:rPr>
      <w:rFonts w:ascii="Arial" w:hAnsi="Arial"/>
      <w:b/>
    </w:rPr>
  </w:style>
  <w:style w:type="paragraph" w:styleId="Heading9">
    <w:name w:val="heading 9"/>
    <w:basedOn w:val="Normal"/>
    <w:next w:val="BodyText"/>
    <w:link w:val="Heading9Char"/>
    <w:qFormat/>
    <w:rsid w:val="00ED079D"/>
    <w:pPr>
      <w:keepNext/>
      <w:numPr>
        <w:ilvl w:val="8"/>
        <w:numId w:val="1"/>
      </w:numPr>
      <w:spacing w:before="240" w:after="60"/>
      <w:ind w:left="1843" w:hanging="1843"/>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5">
    <w:name w:val="Title Page 5"/>
    <w:basedOn w:val="Normal"/>
    <w:link w:val="TitlePage5Char"/>
    <w:rsid w:val="00ED079D"/>
    <w:pPr>
      <w:spacing w:before="0"/>
      <w:jc w:val="center"/>
    </w:pPr>
    <w:rPr>
      <w:rFonts w:ascii="Arial" w:hAnsi="Arial"/>
      <w:sz w:val="16"/>
    </w:rPr>
  </w:style>
  <w:style w:type="character" w:customStyle="1" w:styleId="TitlePage5Char">
    <w:name w:val="Title Page 5 Char"/>
    <w:link w:val="TitlePage5"/>
    <w:rsid w:val="00ED079D"/>
    <w:rPr>
      <w:rFonts w:ascii="Arial" w:eastAsia="Times New Roman" w:hAnsi="Arial" w:cs="Times New Roman"/>
      <w:sz w:val="16"/>
      <w:szCs w:val="20"/>
    </w:rPr>
  </w:style>
  <w:style w:type="paragraph" w:customStyle="1" w:styleId="DocumentTitle">
    <w:name w:val="Document Title"/>
    <w:basedOn w:val="Normal"/>
    <w:rsid w:val="00ED079D"/>
    <w:pPr>
      <w:spacing w:before="3600" w:after="960"/>
      <w:jc w:val="center"/>
    </w:pPr>
    <w:rPr>
      <w:rFonts w:ascii="Arial" w:hAnsi="Arial"/>
      <w:b/>
      <w:sz w:val="28"/>
    </w:rPr>
  </w:style>
  <w:style w:type="paragraph" w:customStyle="1" w:styleId="TitlePage3">
    <w:name w:val="Title Page 3"/>
    <w:basedOn w:val="Normal"/>
    <w:next w:val="Normal"/>
    <w:rsid w:val="00ED079D"/>
    <w:pPr>
      <w:spacing w:before="1440"/>
      <w:jc w:val="center"/>
    </w:pPr>
    <w:rPr>
      <w:rFonts w:ascii="Arial" w:hAnsi="Arial"/>
      <w:caps/>
      <w:sz w:val="16"/>
    </w:rPr>
  </w:style>
  <w:style w:type="paragraph" w:styleId="Title">
    <w:name w:val="Title"/>
    <w:basedOn w:val="Normal"/>
    <w:next w:val="Normal"/>
    <w:link w:val="TitleChar"/>
    <w:qFormat/>
    <w:rsid w:val="00ED079D"/>
    <w:pPr>
      <w:spacing w:before="0" w:after="240"/>
      <w:jc w:val="center"/>
    </w:pPr>
    <w:rPr>
      <w:rFonts w:ascii="Arial" w:hAnsi="Arial"/>
      <w:b/>
      <w:kern w:val="28"/>
      <w:sz w:val="32"/>
    </w:rPr>
  </w:style>
  <w:style w:type="character" w:customStyle="1" w:styleId="TitleChar">
    <w:name w:val="Title Char"/>
    <w:basedOn w:val="DefaultParagraphFont"/>
    <w:link w:val="Title"/>
    <w:rsid w:val="00ED079D"/>
    <w:rPr>
      <w:rFonts w:ascii="Arial" w:eastAsia="Times New Roman" w:hAnsi="Arial" w:cs="Times New Roman"/>
      <w:b/>
      <w:kern w:val="28"/>
      <w:sz w:val="32"/>
      <w:szCs w:val="20"/>
    </w:rPr>
  </w:style>
  <w:style w:type="paragraph" w:styleId="Caption">
    <w:name w:val="caption"/>
    <w:basedOn w:val="Normal"/>
    <w:next w:val="Normal"/>
    <w:uiPriority w:val="35"/>
    <w:qFormat/>
    <w:rsid w:val="00ED079D"/>
    <w:pPr>
      <w:spacing w:before="0" w:after="0"/>
      <w:jc w:val="center"/>
    </w:pPr>
    <w:rPr>
      <w:rFonts w:ascii="Arial" w:hAnsi="Arial" w:cs="Arial"/>
      <w:b/>
      <w:bCs/>
      <w:sz w:val="16"/>
      <w:szCs w:val="24"/>
    </w:rPr>
  </w:style>
  <w:style w:type="paragraph" w:styleId="TOC2">
    <w:name w:val="toc 2"/>
    <w:basedOn w:val="Normal"/>
    <w:next w:val="Normal"/>
    <w:uiPriority w:val="39"/>
    <w:rsid w:val="00ED079D"/>
    <w:pPr>
      <w:tabs>
        <w:tab w:val="right" w:leader="dot" w:pos="8640"/>
      </w:tabs>
      <w:spacing w:before="0" w:after="0"/>
      <w:ind w:left="288"/>
    </w:pPr>
  </w:style>
  <w:style w:type="paragraph" w:styleId="TOC1">
    <w:name w:val="toc 1"/>
    <w:basedOn w:val="Normal"/>
    <w:next w:val="Normal"/>
    <w:uiPriority w:val="39"/>
    <w:rsid w:val="00ED079D"/>
    <w:pPr>
      <w:tabs>
        <w:tab w:val="right" w:leader="dot" w:pos="8640"/>
      </w:tabs>
      <w:spacing w:before="0" w:after="0"/>
    </w:pPr>
  </w:style>
  <w:style w:type="paragraph" w:customStyle="1" w:styleId="TOCTitle">
    <w:name w:val="TOC Title"/>
    <w:basedOn w:val="Normal"/>
    <w:link w:val="TOCTitleChar"/>
    <w:rsid w:val="00ED079D"/>
    <w:pPr>
      <w:spacing w:before="0" w:after="480"/>
      <w:jc w:val="center"/>
    </w:pPr>
    <w:rPr>
      <w:rFonts w:ascii="Arial" w:hAnsi="Arial"/>
      <w:b/>
      <w:sz w:val="28"/>
    </w:rPr>
  </w:style>
  <w:style w:type="character" w:customStyle="1" w:styleId="TOCTitleChar">
    <w:name w:val="TOC Title Char"/>
    <w:link w:val="TOCTitle"/>
    <w:rsid w:val="00ED079D"/>
    <w:rPr>
      <w:rFonts w:ascii="Arial" w:eastAsia="Times New Roman" w:hAnsi="Arial" w:cs="Times New Roman"/>
      <w:b/>
      <w:sz w:val="28"/>
      <w:szCs w:val="20"/>
    </w:rPr>
  </w:style>
  <w:style w:type="character" w:styleId="Hyperlink">
    <w:name w:val="Hyperlink"/>
    <w:uiPriority w:val="99"/>
    <w:rsid w:val="00ED079D"/>
    <w:rPr>
      <w:color w:val="0000FF"/>
      <w:u w:val="single"/>
    </w:rPr>
  </w:style>
  <w:style w:type="character" w:customStyle="1" w:styleId="Heading1Char">
    <w:name w:val="Heading 1 Char"/>
    <w:basedOn w:val="DefaultParagraphFont"/>
    <w:link w:val="Heading1"/>
    <w:rsid w:val="00ED079D"/>
    <w:rPr>
      <w:rFonts w:ascii="Arial" w:eastAsia="Times New Roman" w:hAnsi="Arial" w:cs="Times New Roman"/>
      <w:b/>
      <w:caps/>
      <w:kern w:val="28"/>
      <w:sz w:val="32"/>
      <w:szCs w:val="20"/>
    </w:rPr>
  </w:style>
  <w:style w:type="character" w:customStyle="1" w:styleId="Heading2Char">
    <w:name w:val="Heading 2 Char"/>
    <w:basedOn w:val="DefaultParagraphFont"/>
    <w:link w:val="Heading2"/>
    <w:rsid w:val="00ED079D"/>
    <w:rPr>
      <w:rFonts w:ascii="Arial" w:eastAsia="Times New Roman" w:hAnsi="Arial" w:cs="Times New Roman"/>
      <w:b/>
      <w:smallCaps/>
      <w:sz w:val="30"/>
      <w:szCs w:val="20"/>
    </w:rPr>
  </w:style>
  <w:style w:type="character" w:customStyle="1" w:styleId="Heading3Char">
    <w:name w:val="Heading 3 Char"/>
    <w:basedOn w:val="DefaultParagraphFont"/>
    <w:link w:val="Heading3"/>
    <w:rsid w:val="00ED079D"/>
    <w:rPr>
      <w:rFonts w:ascii="Arial" w:eastAsia="Times New Roman" w:hAnsi="Arial" w:cs="Times New Roman"/>
      <w:b/>
      <w:sz w:val="28"/>
      <w:szCs w:val="20"/>
    </w:rPr>
  </w:style>
  <w:style w:type="character" w:customStyle="1" w:styleId="Heading4Char">
    <w:name w:val="Heading 4 Char"/>
    <w:basedOn w:val="DefaultParagraphFont"/>
    <w:link w:val="Heading4"/>
    <w:rsid w:val="00ED079D"/>
    <w:rPr>
      <w:rFonts w:ascii="Arial" w:eastAsia="Times New Roman" w:hAnsi="Arial" w:cs="Times New Roman"/>
      <w:b/>
      <w:sz w:val="26"/>
      <w:szCs w:val="20"/>
    </w:rPr>
  </w:style>
  <w:style w:type="character" w:customStyle="1" w:styleId="Heading5Char">
    <w:name w:val="Heading 5 Char"/>
    <w:basedOn w:val="DefaultParagraphFont"/>
    <w:link w:val="Heading5"/>
    <w:rsid w:val="00ED079D"/>
    <w:rPr>
      <w:rFonts w:ascii="Arial" w:eastAsia="Times New Roman" w:hAnsi="Arial" w:cs="Times New Roman"/>
      <w:b/>
      <w:sz w:val="24"/>
      <w:szCs w:val="20"/>
    </w:rPr>
  </w:style>
  <w:style w:type="character" w:customStyle="1" w:styleId="Heading6Char">
    <w:name w:val="Heading 6 Char"/>
    <w:basedOn w:val="DefaultParagraphFont"/>
    <w:link w:val="Heading6"/>
    <w:rsid w:val="00ED079D"/>
    <w:rPr>
      <w:rFonts w:ascii="Arial" w:eastAsia="Times New Roman" w:hAnsi="Arial" w:cs="Times New Roman"/>
      <w:b/>
      <w:sz w:val="24"/>
      <w:szCs w:val="20"/>
    </w:rPr>
  </w:style>
  <w:style w:type="character" w:customStyle="1" w:styleId="Heading7Char">
    <w:name w:val="Heading 7 Char"/>
    <w:basedOn w:val="DefaultParagraphFont"/>
    <w:link w:val="Heading7"/>
    <w:rsid w:val="00ED079D"/>
    <w:rPr>
      <w:rFonts w:ascii="Arial" w:eastAsia="Times New Roman" w:hAnsi="Arial" w:cs="Times New Roman"/>
      <w:b/>
      <w:sz w:val="24"/>
      <w:szCs w:val="20"/>
    </w:rPr>
  </w:style>
  <w:style w:type="character" w:customStyle="1" w:styleId="Heading8Char">
    <w:name w:val="Heading 8 Char"/>
    <w:basedOn w:val="DefaultParagraphFont"/>
    <w:link w:val="Heading8"/>
    <w:rsid w:val="00ED079D"/>
    <w:rPr>
      <w:rFonts w:ascii="Arial" w:eastAsia="Times New Roman" w:hAnsi="Arial" w:cs="Times New Roman"/>
      <w:b/>
      <w:sz w:val="24"/>
      <w:szCs w:val="20"/>
    </w:rPr>
  </w:style>
  <w:style w:type="character" w:customStyle="1" w:styleId="Heading9Char">
    <w:name w:val="Heading 9 Char"/>
    <w:basedOn w:val="DefaultParagraphFont"/>
    <w:link w:val="Heading9"/>
    <w:rsid w:val="00ED079D"/>
    <w:rPr>
      <w:rFonts w:ascii="Arial" w:eastAsia="Times New Roman" w:hAnsi="Arial" w:cs="Times New Roman"/>
      <w:b/>
      <w:sz w:val="24"/>
      <w:szCs w:val="20"/>
    </w:rPr>
  </w:style>
  <w:style w:type="paragraph" w:styleId="NoSpacing">
    <w:name w:val="No Spacing"/>
    <w:link w:val="NoSpacingChar"/>
    <w:qFormat/>
    <w:rsid w:val="00ED079D"/>
    <w:pPr>
      <w:spacing w:after="0" w:line="240" w:lineRule="auto"/>
    </w:pPr>
    <w:rPr>
      <w:rFonts w:ascii="Calibri" w:eastAsia="Calibri" w:hAnsi="Calibri" w:cs="Times New Roman"/>
    </w:rPr>
  </w:style>
  <w:style w:type="character" w:customStyle="1" w:styleId="NoSpacingChar">
    <w:name w:val="No Spacing Char"/>
    <w:link w:val="NoSpacing"/>
    <w:rsid w:val="00ED079D"/>
    <w:rPr>
      <w:rFonts w:ascii="Calibri" w:eastAsia="Calibri" w:hAnsi="Calibri" w:cs="Times New Roman"/>
    </w:rPr>
  </w:style>
  <w:style w:type="paragraph" w:styleId="BodyText">
    <w:name w:val="Body Text"/>
    <w:basedOn w:val="Normal"/>
    <w:link w:val="BodyTextChar"/>
    <w:uiPriority w:val="99"/>
    <w:unhideWhenUsed/>
    <w:rsid w:val="00ED079D"/>
  </w:style>
  <w:style w:type="character" w:customStyle="1" w:styleId="BodyTextChar">
    <w:name w:val="Body Text Char"/>
    <w:basedOn w:val="DefaultParagraphFont"/>
    <w:link w:val="BodyText"/>
    <w:uiPriority w:val="99"/>
    <w:rsid w:val="00ED079D"/>
    <w:rPr>
      <w:rFonts w:ascii="Times New Roman" w:eastAsia="Times New Roman" w:hAnsi="Times New Roman" w:cs="Times New Roman"/>
      <w:sz w:val="24"/>
      <w:szCs w:val="20"/>
    </w:rPr>
  </w:style>
  <w:style w:type="character" w:styleId="UnresolvedMention">
    <w:name w:val="Unresolved Mention"/>
    <w:basedOn w:val="DefaultParagraphFont"/>
    <w:uiPriority w:val="99"/>
    <w:semiHidden/>
    <w:unhideWhenUsed/>
    <w:rsid w:val="002E3276"/>
    <w:rPr>
      <w:color w:val="605E5C"/>
      <w:shd w:val="clear" w:color="auto" w:fill="E1DFDD"/>
    </w:rPr>
  </w:style>
  <w:style w:type="character" w:styleId="FollowedHyperlink">
    <w:name w:val="FollowedHyperlink"/>
    <w:basedOn w:val="DefaultParagraphFont"/>
    <w:uiPriority w:val="99"/>
    <w:semiHidden/>
    <w:unhideWhenUsed/>
    <w:rsid w:val="002E3276"/>
    <w:rPr>
      <w:color w:val="954F72" w:themeColor="followedHyperlink"/>
      <w:u w:val="single"/>
    </w:rPr>
  </w:style>
  <w:style w:type="paragraph" w:styleId="TOC3">
    <w:name w:val="toc 3"/>
    <w:basedOn w:val="Normal"/>
    <w:next w:val="Normal"/>
    <w:autoRedefine/>
    <w:uiPriority w:val="39"/>
    <w:unhideWhenUsed/>
    <w:rsid w:val="00D72511"/>
    <w:pPr>
      <w:spacing w:after="100"/>
      <w:ind w:left="480"/>
    </w:pPr>
  </w:style>
  <w:style w:type="paragraph" w:styleId="Revision">
    <w:name w:val="Revision"/>
    <w:hidden/>
    <w:uiPriority w:val="99"/>
    <w:semiHidden/>
    <w:rsid w:val="00F71D67"/>
    <w:pPr>
      <w:spacing w:after="0" w:line="240" w:lineRule="auto"/>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71D6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D67"/>
    <w:rPr>
      <w:rFonts w:ascii="Segoe UI" w:eastAsia="Times New Roman" w:hAnsi="Segoe UI" w:cs="Segoe UI"/>
      <w:sz w:val="18"/>
      <w:szCs w:val="18"/>
    </w:rPr>
  </w:style>
  <w:style w:type="paragraph" w:styleId="ListParagraph">
    <w:name w:val="List Paragraph"/>
    <w:basedOn w:val="Normal"/>
    <w:uiPriority w:val="34"/>
    <w:qFormat/>
    <w:rsid w:val="00C316D2"/>
    <w:pPr>
      <w:ind w:left="720"/>
      <w:contextualSpacing/>
    </w:pPr>
  </w:style>
  <w:style w:type="table" w:styleId="TableGrid">
    <w:name w:val="Table Grid"/>
    <w:basedOn w:val="TableNormal"/>
    <w:uiPriority w:val="39"/>
    <w:rsid w:val="006F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535">
      <w:bodyDiv w:val="1"/>
      <w:marLeft w:val="0"/>
      <w:marRight w:val="0"/>
      <w:marTop w:val="0"/>
      <w:marBottom w:val="0"/>
      <w:divBdr>
        <w:top w:val="none" w:sz="0" w:space="0" w:color="auto"/>
        <w:left w:val="none" w:sz="0" w:space="0" w:color="auto"/>
        <w:bottom w:val="none" w:sz="0" w:space="0" w:color="auto"/>
        <w:right w:val="none" w:sz="0" w:space="0" w:color="auto"/>
      </w:divBdr>
    </w:div>
    <w:div w:id="93788375">
      <w:bodyDiv w:val="1"/>
      <w:marLeft w:val="0"/>
      <w:marRight w:val="0"/>
      <w:marTop w:val="0"/>
      <w:marBottom w:val="0"/>
      <w:divBdr>
        <w:top w:val="none" w:sz="0" w:space="0" w:color="auto"/>
        <w:left w:val="none" w:sz="0" w:space="0" w:color="auto"/>
        <w:bottom w:val="none" w:sz="0" w:space="0" w:color="auto"/>
        <w:right w:val="none" w:sz="0" w:space="0" w:color="auto"/>
      </w:divBdr>
    </w:div>
    <w:div w:id="9671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eing.service-now.com/navpage.do" TargetMode="External"/><Relationship Id="rId3" Type="http://schemas.openxmlformats.org/officeDocument/2006/relationships/settings" Target="settings.xml"/><Relationship Id="rId7" Type="http://schemas.openxmlformats.org/officeDocument/2006/relationships/hyperlink" Target="https://icng.apps.boeing.com/Application/UserView?appId=73584677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as-tableau-production.web.boeing.com/" TargetMode="External"/><Relationship Id="rId11" Type="http://schemas.microsoft.com/office/2011/relationships/people" Target="people.xml"/><Relationship Id="rId5" Type="http://schemas.openxmlformats.org/officeDocument/2006/relationships/hyperlink" Target="https://eaas-tableau-production.web.boe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ts.web.boeing.com/dashboard/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Karimpanakkal, Pramithi R</dc:creator>
  <cp:keywords/>
  <dc:description/>
  <cp:lastModifiedBy>Singh, Abhishek K</cp:lastModifiedBy>
  <cp:revision>2</cp:revision>
  <dcterms:created xsi:type="dcterms:W3CDTF">2024-01-31T07:07:00Z</dcterms:created>
  <dcterms:modified xsi:type="dcterms:W3CDTF">2024-01-31T07:07:00Z</dcterms:modified>
</cp:coreProperties>
</file>